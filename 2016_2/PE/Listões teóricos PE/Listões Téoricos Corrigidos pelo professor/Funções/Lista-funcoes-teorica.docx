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DBC" w:rsidRDefault="00ED0DBC">
      <w:pPr>
        <w:rPr>
          <w:rFonts w:ascii="Times New Roman" w:eastAsia="Times New Roman" w:hAnsi="Times New Roman" w:cs="Times New Roman"/>
          <w:sz w:val="20"/>
          <w:szCs w:val="20"/>
        </w:rPr>
      </w:pPr>
    </w:p>
    <w:p w:rsidR="00ED0DBC" w:rsidRDefault="00ED0DBC">
      <w:pPr>
        <w:spacing w:before="10"/>
        <w:rPr>
          <w:rFonts w:ascii="Times New Roman" w:eastAsia="Times New Roman" w:hAnsi="Times New Roman" w:cs="Times New Roman"/>
        </w:rPr>
      </w:pPr>
    </w:p>
    <w:p w:rsidR="00ED0DBC" w:rsidRPr="0076630D" w:rsidRDefault="00136C7A">
      <w:pPr>
        <w:spacing w:before="72"/>
        <w:ind w:left="5036"/>
        <w:rPr>
          <w:rFonts w:ascii="Arial" w:eastAsia="Arial" w:hAnsi="Arial" w:cs="Arial"/>
          <w:lang w:val="pt-BR"/>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72.4pt;margin-top:-20.65pt;width:220.9pt;height:88.2pt;z-index:1048;mso-position-horizontal-relative:page">
            <v:imagedata r:id="rId5" o:title=""/>
            <w10:wrap anchorx="page"/>
          </v:shape>
        </w:pict>
      </w:r>
      <w:r w:rsidR="00A34475" w:rsidRPr="0076630D">
        <w:rPr>
          <w:rFonts w:ascii="Arial" w:hAnsi="Arial"/>
          <w:b/>
          <w:lang w:val="pt-BR"/>
        </w:rPr>
        <w:t>Curso Superior de Tecnologia em Sistemas Para Internet</w:t>
      </w:r>
    </w:p>
    <w:p w:rsidR="00ED0DBC" w:rsidRPr="0076630D" w:rsidRDefault="00ED0DBC">
      <w:pPr>
        <w:spacing w:before="9"/>
        <w:rPr>
          <w:rFonts w:ascii="Arial" w:eastAsia="Arial" w:hAnsi="Arial" w:cs="Arial"/>
          <w:b/>
          <w:bCs/>
          <w:sz w:val="20"/>
          <w:szCs w:val="20"/>
          <w:lang w:val="pt-BR"/>
        </w:rPr>
      </w:pPr>
    </w:p>
    <w:p w:rsidR="00ED0DBC" w:rsidRPr="0076630D" w:rsidRDefault="00D91950">
      <w:pPr>
        <w:ind w:left="5036"/>
        <w:rPr>
          <w:rFonts w:ascii="Arial" w:eastAsia="Arial" w:hAnsi="Arial" w:cs="Arial"/>
          <w:lang w:val="pt-BR"/>
        </w:rPr>
      </w:pPr>
      <w:r w:rsidRPr="0076630D">
        <w:rPr>
          <w:rFonts w:ascii="Arial" w:hAnsi="Arial"/>
          <w:b/>
          <w:lang w:val="pt-BR"/>
        </w:rPr>
        <w:t>Discip</w:t>
      </w:r>
      <w:r w:rsidR="00A34475" w:rsidRPr="0076630D">
        <w:rPr>
          <w:rFonts w:ascii="Arial" w:hAnsi="Arial"/>
          <w:b/>
          <w:lang w:val="pt-BR"/>
        </w:rPr>
        <w:t>lina de Programação Estruturada</w:t>
      </w:r>
    </w:p>
    <w:p w:rsidR="00ED0DBC" w:rsidRPr="0076630D" w:rsidRDefault="00ED0DBC">
      <w:pPr>
        <w:rPr>
          <w:rFonts w:ascii="Arial" w:eastAsia="Arial" w:hAnsi="Arial" w:cs="Arial"/>
          <w:b/>
          <w:bCs/>
          <w:sz w:val="20"/>
          <w:szCs w:val="20"/>
          <w:lang w:val="pt-BR"/>
        </w:rPr>
      </w:pPr>
    </w:p>
    <w:p w:rsidR="00ED0DBC" w:rsidRPr="0076630D" w:rsidRDefault="00ED0DBC">
      <w:pPr>
        <w:rPr>
          <w:rFonts w:ascii="Arial" w:eastAsia="Arial" w:hAnsi="Arial" w:cs="Arial"/>
          <w:b/>
          <w:bCs/>
          <w:sz w:val="20"/>
          <w:szCs w:val="20"/>
          <w:lang w:val="pt-BR"/>
        </w:rPr>
      </w:pPr>
    </w:p>
    <w:p w:rsidR="00ED0DBC" w:rsidRPr="0076630D" w:rsidRDefault="00ED0DBC">
      <w:pPr>
        <w:rPr>
          <w:rFonts w:ascii="Arial" w:eastAsia="Arial" w:hAnsi="Arial" w:cs="Arial"/>
          <w:b/>
          <w:bCs/>
          <w:sz w:val="20"/>
          <w:szCs w:val="20"/>
          <w:lang w:val="pt-BR"/>
        </w:rPr>
      </w:pPr>
    </w:p>
    <w:p w:rsidR="00ED0DBC" w:rsidRPr="0076630D" w:rsidRDefault="00ED0DBC">
      <w:pPr>
        <w:spacing w:before="2"/>
        <w:rPr>
          <w:rFonts w:ascii="Arial" w:eastAsia="Arial" w:hAnsi="Arial" w:cs="Arial"/>
          <w:b/>
          <w:bCs/>
          <w:sz w:val="27"/>
          <w:szCs w:val="27"/>
          <w:lang w:val="pt-BR"/>
        </w:rPr>
      </w:pPr>
    </w:p>
    <w:p w:rsidR="00ED0DBC" w:rsidRPr="0076630D" w:rsidRDefault="00D91950">
      <w:pPr>
        <w:spacing w:before="49"/>
        <w:ind w:left="2100" w:right="2115"/>
        <w:jc w:val="center"/>
        <w:rPr>
          <w:rFonts w:ascii="Times New Roman" w:eastAsia="Times New Roman" w:hAnsi="Times New Roman" w:cs="Times New Roman"/>
          <w:sz w:val="40"/>
          <w:szCs w:val="40"/>
          <w:lang w:val="pt-BR"/>
        </w:rPr>
      </w:pPr>
      <w:r w:rsidRPr="0076630D">
        <w:rPr>
          <w:rFonts w:ascii="Times New Roman" w:hAnsi="Times New Roman"/>
          <w:b/>
          <w:sz w:val="40"/>
          <w:lang w:val="pt-BR"/>
        </w:rPr>
        <w:t>Lista de exercícios sobre</w:t>
      </w:r>
      <w:r w:rsidRPr="0076630D">
        <w:rPr>
          <w:rFonts w:ascii="Times New Roman" w:hAnsi="Times New Roman"/>
          <w:b/>
          <w:spacing w:val="-5"/>
          <w:sz w:val="40"/>
          <w:lang w:val="pt-BR"/>
        </w:rPr>
        <w:t xml:space="preserve"> </w:t>
      </w:r>
      <w:r w:rsidRPr="0076630D">
        <w:rPr>
          <w:rFonts w:ascii="Times New Roman" w:hAnsi="Times New Roman"/>
          <w:b/>
          <w:sz w:val="40"/>
          <w:lang w:val="pt-BR"/>
        </w:rPr>
        <w:t>funções</w:t>
      </w:r>
    </w:p>
    <w:p w:rsidR="00ED0DBC" w:rsidRPr="0076630D" w:rsidRDefault="00ED0DBC">
      <w:pPr>
        <w:spacing w:before="6"/>
        <w:rPr>
          <w:rFonts w:ascii="Times New Roman" w:eastAsia="Times New Roman" w:hAnsi="Times New Roman" w:cs="Times New Roman"/>
          <w:b/>
          <w:bCs/>
          <w:sz w:val="47"/>
          <w:szCs w:val="47"/>
          <w:lang w:val="pt-BR"/>
        </w:rPr>
      </w:pPr>
    </w:p>
    <w:p w:rsidR="00ED0DBC" w:rsidRPr="0076630D" w:rsidRDefault="00D91950">
      <w:pPr>
        <w:pStyle w:val="PargrafodaLista"/>
        <w:numPr>
          <w:ilvl w:val="0"/>
          <w:numId w:val="1"/>
        </w:numPr>
        <w:tabs>
          <w:tab w:val="left" w:pos="579"/>
        </w:tabs>
        <w:rPr>
          <w:rFonts w:ascii="Times New Roman" w:eastAsia="Times New Roman" w:hAnsi="Times New Roman" w:cs="Times New Roman"/>
          <w:sz w:val="24"/>
          <w:szCs w:val="24"/>
          <w:lang w:val="pt-BR"/>
        </w:rPr>
      </w:pPr>
      <w:r w:rsidRPr="0076630D">
        <w:rPr>
          <w:rFonts w:ascii="Times New Roman" w:hAnsi="Times New Roman"/>
          <w:sz w:val="24"/>
          <w:lang w:val="pt-BR"/>
        </w:rPr>
        <w:t>O que são e para que servem as</w:t>
      </w:r>
      <w:r w:rsidRPr="0076630D">
        <w:rPr>
          <w:rFonts w:ascii="Times New Roman" w:hAnsi="Times New Roman"/>
          <w:spacing w:val="-7"/>
          <w:sz w:val="24"/>
          <w:lang w:val="pt-BR"/>
        </w:rPr>
        <w:t xml:space="preserve"> </w:t>
      </w:r>
      <w:r w:rsidRPr="0076630D">
        <w:rPr>
          <w:rFonts w:ascii="Times New Roman" w:hAnsi="Times New Roman"/>
          <w:sz w:val="24"/>
          <w:lang w:val="pt-BR"/>
        </w:rPr>
        <w:t>funções?</w:t>
      </w:r>
    </w:p>
    <w:p w:rsidR="00A34475" w:rsidRPr="0076630D" w:rsidRDefault="00A34475" w:rsidP="00A34475">
      <w:pPr>
        <w:pStyle w:val="PargrafodaLista"/>
        <w:tabs>
          <w:tab w:val="left" w:pos="579"/>
        </w:tabs>
        <w:ind w:left="578"/>
        <w:rPr>
          <w:rFonts w:ascii="Times New Roman" w:hAnsi="Times New Roman"/>
          <w:sz w:val="24"/>
          <w:lang w:val="pt-BR"/>
        </w:rPr>
      </w:pPr>
    </w:p>
    <w:p w:rsidR="00A34475" w:rsidRPr="0076630D" w:rsidRDefault="00A34475" w:rsidP="00A34475">
      <w:pPr>
        <w:pStyle w:val="PargrafodaLista"/>
        <w:tabs>
          <w:tab w:val="left" w:pos="579"/>
        </w:tabs>
        <w:ind w:left="578"/>
        <w:rPr>
          <w:rFonts w:ascii="Times New Roman" w:eastAsia="Times New Roman" w:hAnsi="Times New Roman" w:cs="Times New Roman"/>
          <w:b/>
          <w:sz w:val="24"/>
          <w:szCs w:val="24"/>
          <w:u w:val="single"/>
          <w:lang w:val="pt-BR"/>
        </w:rPr>
      </w:pPr>
      <w:r w:rsidRPr="0076630D">
        <w:rPr>
          <w:rFonts w:ascii="Times New Roman" w:hAnsi="Times New Roman"/>
          <w:b/>
          <w:sz w:val="24"/>
          <w:lang w:val="pt-BR"/>
        </w:rPr>
        <w:t xml:space="preserve">São trechos de código que tem uma tarefa </w:t>
      </w:r>
      <w:del w:id="0" w:author="Everton Fernandes" w:date="2016-12-21T18:15:00Z">
        <w:r w:rsidRPr="0076630D" w:rsidDel="00136C7A">
          <w:rPr>
            <w:rFonts w:ascii="Times New Roman" w:hAnsi="Times New Roman"/>
            <w:b/>
            <w:sz w:val="24"/>
            <w:lang w:val="pt-BR"/>
          </w:rPr>
          <w:delText>específíca</w:delText>
        </w:r>
      </w:del>
      <w:ins w:id="1" w:author="Everton Fernandes" w:date="2016-12-21T18:15:00Z">
        <w:r w:rsidR="00136C7A" w:rsidRPr="0076630D">
          <w:rPr>
            <w:rFonts w:ascii="Times New Roman" w:hAnsi="Times New Roman"/>
            <w:b/>
            <w:sz w:val="24"/>
            <w:lang w:val="pt-BR"/>
          </w:rPr>
          <w:t>específica</w:t>
        </w:r>
      </w:ins>
      <w:bookmarkStart w:id="2" w:name="_GoBack"/>
      <w:bookmarkEnd w:id="2"/>
      <w:r w:rsidRPr="0076630D">
        <w:rPr>
          <w:rFonts w:ascii="Times New Roman" w:hAnsi="Times New Roman"/>
          <w:b/>
          <w:sz w:val="24"/>
          <w:lang w:val="pt-BR"/>
        </w:rPr>
        <w:t xml:space="preserve"> dentro de um programa, que servem para otimizar o mesmo, nos proporcionando reaproveitamento de código evitando repetições, facilitando o entendimento do programa dentre outras vantagens.</w:t>
      </w:r>
    </w:p>
    <w:p w:rsidR="00ED0DBC" w:rsidRPr="0076630D" w:rsidRDefault="00ED0DBC">
      <w:pPr>
        <w:spacing w:before="6"/>
        <w:rPr>
          <w:rFonts w:ascii="Times New Roman" w:eastAsia="Times New Roman" w:hAnsi="Times New Roman" w:cs="Times New Roman"/>
          <w:sz w:val="29"/>
          <w:szCs w:val="29"/>
          <w:lang w:val="pt-BR"/>
        </w:rPr>
      </w:pPr>
    </w:p>
    <w:p w:rsidR="00ED0DBC" w:rsidRPr="0076630D" w:rsidRDefault="00D91950">
      <w:pPr>
        <w:pStyle w:val="PargrafodaLista"/>
        <w:numPr>
          <w:ilvl w:val="0"/>
          <w:numId w:val="1"/>
        </w:numPr>
        <w:tabs>
          <w:tab w:val="left" w:pos="579"/>
        </w:tabs>
        <w:rPr>
          <w:rFonts w:ascii="Times New Roman" w:eastAsia="Times New Roman" w:hAnsi="Times New Roman" w:cs="Times New Roman"/>
          <w:sz w:val="24"/>
          <w:szCs w:val="24"/>
          <w:lang w:val="pt-BR"/>
        </w:rPr>
      </w:pPr>
      <w:r w:rsidRPr="0076630D">
        <w:rPr>
          <w:rFonts w:ascii="Times New Roman" w:hAnsi="Times New Roman"/>
          <w:sz w:val="24"/>
          <w:lang w:val="pt-BR"/>
        </w:rPr>
        <w:t>Qual a diferença entre um procedimento e uma</w:t>
      </w:r>
      <w:r w:rsidRPr="0076630D">
        <w:rPr>
          <w:rFonts w:ascii="Times New Roman" w:hAnsi="Times New Roman"/>
          <w:spacing w:val="-8"/>
          <w:sz w:val="24"/>
          <w:lang w:val="pt-BR"/>
        </w:rPr>
        <w:t xml:space="preserve"> </w:t>
      </w:r>
      <w:r w:rsidRPr="0076630D">
        <w:rPr>
          <w:rFonts w:ascii="Times New Roman" w:hAnsi="Times New Roman"/>
          <w:sz w:val="24"/>
          <w:lang w:val="pt-BR"/>
        </w:rPr>
        <w:t>função?</w:t>
      </w:r>
    </w:p>
    <w:p w:rsidR="00A34475" w:rsidRPr="0076630D" w:rsidRDefault="00A34475" w:rsidP="00A34475">
      <w:pPr>
        <w:pStyle w:val="PargrafodaLista"/>
        <w:tabs>
          <w:tab w:val="left" w:pos="579"/>
        </w:tabs>
        <w:ind w:left="578"/>
        <w:rPr>
          <w:rFonts w:ascii="Times New Roman" w:hAnsi="Times New Roman"/>
          <w:sz w:val="24"/>
          <w:lang w:val="pt-BR"/>
        </w:rPr>
      </w:pPr>
    </w:p>
    <w:p w:rsidR="00A34475" w:rsidRPr="0076630D" w:rsidRDefault="00A34475" w:rsidP="00A34475">
      <w:pPr>
        <w:pStyle w:val="PargrafodaLista"/>
        <w:tabs>
          <w:tab w:val="left" w:pos="579"/>
        </w:tabs>
        <w:ind w:left="578"/>
        <w:rPr>
          <w:rFonts w:ascii="Times New Roman" w:eastAsia="Times New Roman" w:hAnsi="Times New Roman" w:cs="Times New Roman"/>
          <w:b/>
          <w:sz w:val="24"/>
          <w:szCs w:val="24"/>
          <w:lang w:val="pt-BR"/>
        </w:rPr>
      </w:pPr>
      <w:r w:rsidRPr="0076630D">
        <w:rPr>
          <w:rFonts w:ascii="Times New Roman" w:hAnsi="Times New Roman"/>
          <w:b/>
          <w:sz w:val="24"/>
          <w:lang w:val="pt-BR"/>
        </w:rPr>
        <w:t>A função ela recebe valores por parâmetro e como retorno ela da uma resposta, já o procedimento também recebe estes valores, porém ele faz o que deve ser feito com estes valores</w:t>
      </w:r>
      <w:r w:rsidR="00DE5081" w:rsidRPr="0076630D">
        <w:rPr>
          <w:rFonts w:ascii="Times New Roman" w:hAnsi="Times New Roman"/>
          <w:b/>
          <w:sz w:val="24"/>
          <w:lang w:val="pt-BR"/>
        </w:rPr>
        <w:t xml:space="preserve"> e por fim mostra uma resposta ao contrário da função que </w:t>
      </w:r>
      <w:r w:rsidR="00DE5081" w:rsidRPr="0076630D">
        <w:rPr>
          <w:rFonts w:ascii="Times New Roman" w:hAnsi="Times New Roman"/>
          <w:b/>
          <w:sz w:val="24"/>
          <w:u w:val="single"/>
          <w:lang w:val="pt-BR"/>
        </w:rPr>
        <w:t>retorna</w:t>
      </w:r>
      <w:r w:rsidR="00DE5081" w:rsidRPr="0076630D">
        <w:rPr>
          <w:rFonts w:ascii="Times New Roman" w:hAnsi="Times New Roman"/>
          <w:b/>
          <w:sz w:val="24"/>
          <w:lang w:val="pt-BR"/>
        </w:rPr>
        <w:t xml:space="preserve"> uma resposta.</w:t>
      </w:r>
    </w:p>
    <w:p w:rsidR="00ED0DBC" w:rsidRPr="0076630D" w:rsidRDefault="00ED0DBC">
      <w:pPr>
        <w:spacing w:before="3"/>
        <w:rPr>
          <w:rFonts w:ascii="Times New Roman" w:eastAsia="Times New Roman" w:hAnsi="Times New Roman" w:cs="Times New Roman"/>
          <w:sz w:val="29"/>
          <w:szCs w:val="29"/>
          <w:u w:val="single"/>
          <w:lang w:val="pt-BR"/>
        </w:rPr>
      </w:pPr>
    </w:p>
    <w:p w:rsidR="00ED0DBC" w:rsidRPr="0076630D" w:rsidRDefault="00D91950">
      <w:pPr>
        <w:pStyle w:val="PargrafodaLista"/>
        <w:numPr>
          <w:ilvl w:val="0"/>
          <w:numId w:val="1"/>
        </w:numPr>
        <w:tabs>
          <w:tab w:val="left" w:pos="579"/>
        </w:tabs>
        <w:rPr>
          <w:rFonts w:ascii="Times New Roman" w:eastAsia="Times New Roman" w:hAnsi="Times New Roman" w:cs="Times New Roman"/>
          <w:sz w:val="24"/>
          <w:szCs w:val="24"/>
          <w:lang w:val="pt-BR"/>
        </w:rPr>
      </w:pPr>
      <w:r w:rsidRPr="0076630D">
        <w:rPr>
          <w:rFonts w:ascii="Times New Roman" w:hAnsi="Times New Roman"/>
          <w:sz w:val="24"/>
          <w:lang w:val="pt-BR"/>
        </w:rPr>
        <w:t>Explique o que são e qual a diferença entre variáveis locais e</w:t>
      </w:r>
      <w:r w:rsidRPr="0076630D">
        <w:rPr>
          <w:rFonts w:ascii="Times New Roman" w:hAnsi="Times New Roman"/>
          <w:spacing w:val="-11"/>
          <w:sz w:val="24"/>
          <w:lang w:val="pt-BR"/>
        </w:rPr>
        <w:t xml:space="preserve"> </w:t>
      </w:r>
      <w:r w:rsidR="00DE5081" w:rsidRPr="0076630D">
        <w:rPr>
          <w:rFonts w:ascii="Times New Roman" w:hAnsi="Times New Roman"/>
          <w:sz w:val="24"/>
          <w:lang w:val="pt-BR"/>
        </w:rPr>
        <w:t>globais?</w:t>
      </w:r>
    </w:p>
    <w:p w:rsidR="00DE5081" w:rsidRPr="0076630D" w:rsidRDefault="00DE5081" w:rsidP="00DE5081">
      <w:pPr>
        <w:pStyle w:val="PargrafodaLista"/>
        <w:tabs>
          <w:tab w:val="left" w:pos="579"/>
        </w:tabs>
        <w:ind w:left="578"/>
        <w:rPr>
          <w:rFonts w:ascii="Times New Roman" w:hAnsi="Times New Roman"/>
          <w:sz w:val="24"/>
          <w:lang w:val="pt-BR"/>
        </w:rPr>
      </w:pPr>
    </w:p>
    <w:p w:rsidR="00DE5081" w:rsidRPr="0076630D" w:rsidRDefault="00DE5081" w:rsidP="00DE5081">
      <w:pPr>
        <w:pStyle w:val="PargrafodaLista"/>
        <w:tabs>
          <w:tab w:val="left" w:pos="579"/>
        </w:tabs>
        <w:ind w:left="578"/>
        <w:rPr>
          <w:rFonts w:ascii="Times New Roman" w:eastAsia="Times New Roman" w:hAnsi="Times New Roman" w:cs="Times New Roman"/>
          <w:b/>
          <w:sz w:val="24"/>
          <w:szCs w:val="24"/>
          <w:u w:val="single"/>
          <w:lang w:val="pt-BR"/>
        </w:rPr>
      </w:pPr>
      <w:r w:rsidRPr="0076630D">
        <w:rPr>
          <w:rFonts w:ascii="Times New Roman" w:hAnsi="Times New Roman"/>
          <w:b/>
          <w:sz w:val="24"/>
          <w:lang w:val="pt-BR"/>
        </w:rPr>
        <w:t>Variáveis locais, são variáveis declaradas dentro de uma função no qual podem ser utilizadas somente na função onde foram declaradas, já as variáveis globais, elas são declaradas para que possam ser usadas em todo o programa de modo que possa ser utilizada em qualquer função.</w:t>
      </w:r>
    </w:p>
    <w:p w:rsidR="00ED0DBC" w:rsidRPr="0076630D" w:rsidRDefault="00ED0DBC">
      <w:pPr>
        <w:spacing w:before="5"/>
        <w:rPr>
          <w:rFonts w:ascii="Times New Roman" w:eastAsia="Times New Roman" w:hAnsi="Times New Roman" w:cs="Times New Roman"/>
          <w:sz w:val="29"/>
          <w:szCs w:val="29"/>
          <w:lang w:val="pt-BR"/>
        </w:rPr>
      </w:pPr>
    </w:p>
    <w:p w:rsidR="00ED0DBC" w:rsidRPr="0076630D" w:rsidRDefault="00D91950">
      <w:pPr>
        <w:pStyle w:val="PargrafodaLista"/>
        <w:numPr>
          <w:ilvl w:val="0"/>
          <w:numId w:val="1"/>
        </w:numPr>
        <w:tabs>
          <w:tab w:val="left" w:pos="579"/>
        </w:tabs>
        <w:rPr>
          <w:rFonts w:ascii="Times New Roman" w:eastAsia="Times New Roman" w:hAnsi="Times New Roman" w:cs="Times New Roman"/>
          <w:sz w:val="24"/>
          <w:szCs w:val="24"/>
          <w:lang w:val="pt-BR"/>
        </w:rPr>
      </w:pPr>
      <w:r w:rsidRPr="0076630D">
        <w:rPr>
          <w:rFonts w:ascii="Times New Roman" w:hAnsi="Times New Roman"/>
          <w:sz w:val="24"/>
          <w:lang w:val="pt-BR"/>
        </w:rPr>
        <w:t xml:space="preserve">O que significa dizer que uma função é do tipo </w:t>
      </w:r>
      <w:proofErr w:type="spellStart"/>
      <w:r w:rsidRPr="0076630D">
        <w:rPr>
          <w:rFonts w:ascii="Times New Roman" w:hAnsi="Times New Roman"/>
          <w:b/>
          <w:sz w:val="24"/>
          <w:lang w:val="pt-BR"/>
        </w:rPr>
        <w:t>void</w:t>
      </w:r>
      <w:proofErr w:type="spellEnd"/>
      <w:r w:rsidRPr="0076630D">
        <w:rPr>
          <w:rFonts w:ascii="Times New Roman" w:hAnsi="Times New Roman"/>
          <w:sz w:val="24"/>
          <w:lang w:val="pt-BR"/>
        </w:rPr>
        <w:t xml:space="preserve">? Qual a diferença para uma função  </w:t>
      </w:r>
      <w:r w:rsidRPr="0076630D">
        <w:rPr>
          <w:rFonts w:ascii="Times New Roman" w:hAnsi="Times New Roman"/>
          <w:spacing w:val="9"/>
          <w:sz w:val="24"/>
          <w:lang w:val="pt-BR"/>
        </w:rPr>
        <w:t xml:space="preserve"> </w:t>
      </w:r>
      <w:r w:rsidRPr="0076630D">
        <w:rPr>
          <w:rFonts w:ascii="Times New Roman" w:hAnsi="Times New Roman"/>
          <w:sz w:val="24"/>
          <w:lang w:val="pt-BR"/>
        </w:rPr>
        <w:t>tipo</w:t>
      </w:r>
    </w:p>
    <w:p w:rsidR="00DE5081" w:rsidRPr="0076630D" w:rsidRDefault="00D91950" w:rsidP="00DE5081">
      <w:pPr>
        <w:spacing w:before="139"/>
        <w:ind w:left="578"/>
        <w:rPr>
          <w:rFonts w:ascii="Times New Roman"/>
          <w:sz w:val="24"/>
          <w:lang w:val="pt-BR"/>
        </w:rPr>
      </w:pPr>
      <w:r w:rsidRPr="0076630D">
        <w:rPr>
          <w:rFonts w:ascii="Times New Roman"/>
          <w:b/>
          <w:sz w:val="24"/>
          <w:lang w:val="pt-BR"/>
        </w:rPr>
        <w:t>char</w:t>
      </w:r>
      <w:r w:rsidRPr="0076630D">
        <w:rPr>
          <w:rFonts w:ascii="Times New Roman"/>
          <w:sz w:val="24"/>
          <w:lang w:val="pt-BR"/>
        </w:rPr>
        <w:t xml:space="preserve">, </w:t>
      </w:r>
      <w:proofErr w:type="spellStart"/>
      <w:r w:rsidRPr="0076630D">
        <w:rPr>
          <w:rFonts w:ascii="Times New Roman"/>
          <w:b/>
          <w:sz w:val="24"/>
          <w:lang w:val="pt-BR"/>
        </w:rPr>
        <w:t>int</w:t>
      </w:r>
      <w:proofErr w:type="spellEnd"/>
      <w:r w:rsidRPr="0076630D">
        <w:rPr>
          <w:rFonts w:ascii="Times New Roman"/>
          <w:b/>
          <w:sz w:val="24"/>
          <w:lang w:val="pt-BR"/>
        </w:rPr>
        <w:t xml:space="preserve"> </w:t>
      </w:r>
      <w:r w:rsidRPr="0076630D">
        <w:rPr>
          <w:rFonts w:ascii="Times New Roman"/>
          <w:sz w:val="24"/>
          <w:lang w:val="pt-BR"/>
        </w:rPr>
        <w:t>e</w:t>
      </w:r>
      <w:r w:rsidRPr="0076630D">
        <w:rPr>
          <w:rFonts w:ascii="Times New Roman"/>
          <w:spacing w:val="-6"/>
          <w:sz w:val="24"/>
          <w:lang w:val="pt-BR"/>
        </w:rPr>
        <w:t xml:space="preserve"> </w:t>
      </w:r>
      <w:proofErr w:type="spellStart"/>
      <w:r w:rsidRPr="0076630D">
        <w:rPr>
          <w:rFonts w:ascii="Times New Roman"/>
          <w:b/>
          <w:sz w:val="24"/>
          <w:lang w:val="pt-BR"/>
        </w:rPr>
        <w:t>float</w:t>
      </w:r>
      <w:proofErr w:type="spellEnd"/>
      <w:r w:rsidRPr="0076630D">
        <w:rPr>
          <w:rFonts w:ascii="Times New Roman"/>
          <w:sz w:val="24"/>
          <w:lang w:val="pt-BR"/>
        </w:rPr>
        <w:t>?</w:t>
      </w:r>
    </w:p>
    <w:p w:rsidR="00DE5081" w:rsidRPr="0076630D" w:rsidRDefault="00DE5081" w:rsidP="00DE5081">
      <w:pPr>
        <w:spacing w:before="139"/>
        <w:ind w:left="578"/>
        <w:rPr>
          <w:rFonts w:ascii="Times New Roman"/>
          <w:sz w:val="24"/>
          <w:u w:val="single"/>
          <w:lang w:val="pt-BR"/>
        </w:rPr>
      </w:pPr>
      <w:r w:rsidRPr="0076630D">
        <w:rPr>
          <w:rFonts w:ascii="Times New Roman"/>
          <w:b/>
          <w:sz w:val="24"/>
          <w:lang w:val="pt-BR"/>
        </w:rPr>
        <w:t>Fun</w:t>
      </w:r>
      <w:r w:rsidRPr="0076630D">
        <w:rPr>
          <w:rFonts w:ascii="Times New Roman"/>
          <w:b/>
          <w:sz w:val="24"/>
          <w:lang w:val="pt-BR"/>
        </w:rPr>
        <w:t>çõ</w:t>
      </w:r>
      <w:r w:rsidRPr="0076630D">
        <w:rPr>
          <w:rFonts w:ascii="Times New Roman"/>
          <w:b/>
          <w:sz w:val="24"/>
          <w:lang w:val="pt-BR"/>
        </w:rPr>
        <w:t xml:space="preserve">es do tipo </w:t>
      </w:r>
      <w:proofErr w:type="spellStart"/>
      <w:r w:rsidRPr="0076630D">
        <w:rPr>
          <w:rFonts w:ascii="Times New Roman"/>
          <w:b/>
          <w:sz w:val="24"/>
          <w:lang w:val="pt-BR"/>
        </w:rPr>
        <w:t>void</w:t>
      </w:r>
      <w:proofErr w:type="spellEnd"/>
      <w:r w:rsidRPr="0076630D">
        <w:rPr>
          <w:rFonts w:ascii="Times New Roman"/>
          <w:b/>
          <w:sz w:val="24"/>
          <w:lang w:val="pt-BR"/>
        </w:rPr>
        <w:t xml:space="preserve"> s</w:t>
      </w:r>
      <w:r w:rsidRPr="0076630D">
        <w:rPr>
          <w:rFonts w:ascii="Times New Roman"/>
          <w:b/>
          <w:sz w:val="24"/>
          <w:lang w:val="pt-BR"/>
        </w:rPr>
        <w:t>ã</w:t>
      </w:r>
      <w:r w:rsidRPr="0076630D">
        <w:rPr>
          <w:rFonts w:ascii="Times New Roman"/>
          <w:b/>
          <w:sz w:val="24"/>
          <w:lang w:val="pt-BR"/>
        </w:rPr>
        <w:t>o um procedimento, recebem valores por par</w:t>
      </w:r>
      <w:r w:rsidRPr="0076630D">
        <w:rPr>
          <w:rFonts w:ascii="Times New Roman"/>
          <w:b/>
          <w:sz w:val="24"/>
          <w:lang w:val="pt-BR"/>
        </w:rPr>
        <w:t>â</w:t>
      </w:r>
      <w:r w:rsidRPr="0076630D">
        <w:rPr>
          <w:rFonts w:ascii="Times New Roman"/>
          <w:b/>
          <w:sz w:val="24"/>
          <w:lang w:val="pt-BR"/>
        </w:rPr>
        <w:t>metros d</w:t>
      </w:r>
      <w:r w:rsidRPr="0076630D">
        <w:rPr>
          <w:rFonts w:ascii="Times New Roman"/>
          <w:b/>
          <w:sz w:val="24"/>
          <w:lang w:val="pt-BR"/>
        </w:rPr>
        <w:t>ã</w:t>
      </w:r>
      <w:r w:rsidRPr="0076630D">
        <w:rPr>
          <w:rFonts w:ascii="Times New Roman"/>
          <w:b/>
          <w:sz w:val="24"/>
          <w:lang w:val="pt-BR"/>
        </w:rPr>
        <w:t>o uma resposta por</w:t>
      </w:r>
      <w:r w:rsidRPr="0076630D">
        <w:rPr>
          <w:rFonts w:ascii="Times New Roman"/>
          <w:b/>
          <w:sz w:val="24"/>
          <w:lang w:val="pt-BR"/>
        </w:rPr>
        <w:t>é</w:t>
      </w:r>
      <w:r w:rsidRPr="0076630D">
        <w:rPr>
          <w:rFonts w:ascii="Times New Roman"/>
          <w:b/>
          <w:sz w:val="24"/>
          <w:lang w:val="pt-BR"/>
        </w:rPr>
        <w:t>m n</w:t>
      </w:r>
      <w:r w:rsidRPr="0076630D">
        <w:rPr>
          <w:rFonts w:ascii="Times New Roman"/>
          <w:b/>
          <w:sz w:val="24"/>
          <w:lang w:val="pt-BR"/>
        </w:rPr>
        <w:t>ã</w:t>
      </w:r>
      <w:r w:rsidRPr="0076630D">
        <w:rPr>
          <w:rFonts w:ascii="Times New Roman"/>
          <w:b/>
          <w:sz w:val="24"/>
          <w:lang w:val="pt-BR"/>
        </w:rPr>
        <w:t>o retornam nada, j</w:t>
      </w:r>
      <w:r w:rsidRPr="0076630D">
        <w:rPr>
          <w:rFonts w:ascii="Times New Roman"/>
          <w:b/>
          <w:sz w:val="24"/>
          <w:lang w:val="pt-BR"/>
        </w:rPr>
        <w:t>á</w:t>
      </w:r>
      <w:r w:rsidRPr="0076630D">
        <w:rPr>
          <w:rFonts w:ascii="Times New Roman"/>
          <w:b/>
          <w:sz w:val="24"/>
          <w:lang w:val="pt-BR"/>
        </w:rPr>
        <w:t xml:space="preserve"> as fun</w:t>
      </w:r>
      <w:r w:rsidRPr="0076630D">
        <w:rPr>
          <w:rFonts w:ascii="Times New Roman"/>
          <w:b/>
          <w:sz w:val="24"/>
          <w:lang w:val="pt-BR"/>
        </w:rPr>
        <w:t>çõ</w:t>
      </w:r>
      <w:r w:rsidRPr="0076630D">
        <w:rPr>
          <w:rFonts w:ascii="Times New Roman"/>
          <w:b/>
          <w:sz w:val="24"/>
          <w:lang w:val="pt-BR"/>
        </w:rPr>
        <w:t xml:space="preserve">es do tipo </w:t>
      </w:r>
      <w:proofErr w:type="spellStart"/>
      <w:r w:rsidRPr="0076630D">
        <w:rPr>
          <w:rFonts w:ascii="Times New Roman"/>
          <w:b/>
          <w:sz w:val="24"/>
          <w:lang w:val="pt-BR"/>
        </w:rPr>
        <w:t>int,char</w:t>
      </w:r>
      <w:proofErr w:type="spellEnd"/>
      <w:r w:rsidRPr="0076630D">
        <w:rPr>
          <w:rFonts w:ascii="Times New Roman"/>
          <w:b/>
          <w:sz w:val="24"/>
          <w:lang w:val="pt-BR"/>
        </w:rPr>
        <w:t xml:space="preserve"> e </w:t>
      </w:r>
      <w:proofErr w:type="spellStart"/>
      <w:r w:rsidRPr="0076630D">
        <w:rPr>
          <w:rFonts w:ascii="Times New Roman"/>
          <w:b/>
          <w:sz w:val="24"/>
          <w:lang w:val="pt-BR"/>
        </w:rPr>
        <w:t>float</w:t>
      </w:r>
      <w:proofErr w:type="spellEnd"/>
      <w:r w:rsidRPr="0076630D">
        <w:rPr>
          <w:rFonts w:ascii="Times New Roman"/>
          <w:b/>
          <w:sz w:val="24"/>
          <w:lang w:val="pt-BR"/>
        </w:rPr>
        <w:t xml:space="preserve"> elas retornam como resposta um valor do tipo </w:t>
      </w:r>
      <w:proofErr w:type="spellStart"/>
      <w:r w:rsidRPr="0076630D">
        <w:rPr>
          <w:rFonts w:ascii="Times New Roman"/>
          <w:b/>
          <w:sz w:val="24"/>
          <w:lang w:val="pt-BR"/>
        </w:rPr>
        <w:t>int</w:t>
      </w:r>
      <w:proofErr w:type="spellEnd"/>
      <w:r w:rsidRPr="0076630D">
        <w:rPr>
          <w:rFonts w:ascii="Times New Roman"/>
          <w:b/>
          <w:sz w:val="24"/>
          <w:lang w:val="pt-BR"/>
        </w:rPr>
        <w:t xml:space="preserve"> se a fun</w:t>
      </w:r>
      <w:r w:rsidRPr="0076630D">
        <w:rPr>
          <w:rFonts w:ascii="Times New Roman"/>
          <w:b/>
          <w:sz w:val="24"/>
          <w:lang w:val="pt-BR"/>
        </w:rPr>
        <w:t>çã</w:t>
      </w:r>
      <w:r w:rsidRPr="0076630D">
        <w:rPr>
          <w:rFonts w:ascii="Times New Roman"/>
          <w:b/>
          <w:sz w:val="24"/>
          <w:lang w:val="pt-BR"/>
        </w:rPr>
        <w:t xml:space="preserve">o for </w:t>
      </w:r>
      <w:proofErr w:type="spellStart"/>
      <w:r w:rsidRPr="0076630D">
        <w:rPr>
          <w:rFonts w:ascii="Times New Roman"/>
          <w:b/>
          <w:sz w:val="24"/>
          <w:lang w:val="pt-BR"/>
        </w:rPr>
        <w:t>int</w:t>
      </w:r>
      <w:proofErr w:type="spellEnd"/>
      <w:r w:rsidRPr="0076630D">
        <w:rPr>
          <w:rFonts w:ascii="Times New Roman"/>
          <w:b/>
          <w:sz w:val="24"/>
          <w:lang w:val="pt-BR"/>
        </w:rPr>
        <w:t>, do tipo char se a fun</w:t>
      </w:r>
      <w:r w:rsidRPr="0076630D">
        <w:rPr>
          <w:rFonts w:ascii="Times New Roman"/>
          <w:b/>
          <w:sz w:val="24"/>
          <w:lang w:val="pt-BR"/>
        </w:rPr>
        <w:t>çã</w:t>
      </w:r>
      <w:r w:rsidRPr="0076630D">
        <w:rPr>
          <w:rFonts w:ascii="Times New Roman"/>
          <w:b/>
          <w:sz w:val="24"/>
          <w:lang w:val="pt-BR"/>
        </w:rPr>
        <w:t xml:space="preserve">o for char, e do tipo </w:t>
      </w:r>
      <w:proofErr w:type="spellStart"/>
      <w:r w:rsidRPr="0076630D">
        <w:rPr>
          <w:rFonts w:ascii="Times New Roman"/>
          <w:b/>
          <w:sz w:val="24"/>
          <w:lang w:val="pt-BR"/>
        </w:rPr>
        <w:t>float</w:t>
      </w:r>
      <w:proofErr w:type="spellEnd"/>
      <w:r w:rsidRPr="0076630D">
        <w:rPr>
          <w:rFonts w:ascii="Times New Roman"/>
          <w:b/>
          <w:sz w:val="24"/>
          <w:lang w:val="pt-BR"/>
        </w:rPr>
        <w:t xml:space="preserve"> se a fun</w:t>
      </w:r>
      <w:r w:rsidRPr="0076630D">
        <w:rPr>
          <w:rFonts w:ascii="Times New Roman"/>
          <w:b/>
          <w:sz w:val="24"/>
          <w:lang w:val="pt-BR"/>
        </w:rPr>
        <w:t>çã</w:t>
      </w:r>
      <w:r w:rsidRPr="0076630D">
        <w:rPr>
          <w:rFonts w:ascii="Times New Roman"/>
          <w:b/>
          <w:sz w:val="24"/>
          <w:lang w:val="pt-BR"/>
        </w:rPr>
        <w:t xml:space="preserve">o for </w:t>
      </w:r>
      <w:proofErr w:type="spellStart"/>
      <w:r w:rsidRPr="0076630D">
        <w:rPr>
          <w:rFonts w:ascii="Times New Roman"/>
          <w:b/>
          <w:sz w:val="24"/>
          <w:lang w:val="pt-BR"/>
        </w:rPr>
        <w:t>float</w:t>
      </w:r>
      <w:proofErr w:type="spellEnd"/>
      <w:r w:rsidRPr="0076630D">
        <w:rPr>
          <w:rFonts w:ascii="Times New Roman"/>
          <w:b/>
          <w:sz w:val="24"/>
          <w:lang w:val="pt-BR"/>
        </w:rPr>
        <w:t>.</w:t>
      </w:r>
    </w:p>
    <w:p w:rsidR="00ED0DBC" w:rsidRPr="0076630D" w:rsidRDefault="00ED0DBC">
      <w:pPr>
        <w:spacing w:before="5"/>
        <w:rPr>
          <w:rFonts w:ascii="Times New Roman" w:eastAsia="Times New Roman" w:hAnsi="Times New Roman" w:cs="Times New Roman"/>
          <w:sz w:val="29"/>
          <w:szCs w:val="29"/>
          <w:lang w:val="pt-BR"/>
        </w:rPr>
      </w:pPr>
    </w:p>
    <w:p w:rsidR="00ED0DBC" w:rsidRPr="0076630D" w:rsidRDefault="00D91950">
      <w:pPr>
        <w:pStyle w:val="PargrafodaLista"/>
        <w:numPr>
          <w:ilvl w:val="0"/>
          <w:numId w:val="1"/>
        </w:numPr>
        <w:tabs>
          <w:tab w:val="left" w:pos="579"/>
        </w:tabs>
        <w:spacing w:line="360" w:lineRule="auto"/>
        <w:ind w:right="235"/>
        <w:rPr>
          <w:rFonts w:ascii="Times New Roman" w:eastAsia="Times New Roman" w:hAnsi="Times New Roman" w:cs="Times New Roman"/>
          <w:sz w:val="24"/>
          <w:szCs w:val="24"/>
          <w:lang w:val="pt-BR"/>
        </w:rPr>
      </w:pPr>
      <w:r w:rsidRPr="0076630D">
        <w:rPr>
          <w:rFonts w:ascii="Times New Roman" w:hAnsi="Times New Roman"/>
          <w:sz w:val="24"/>
          <w:lang w:val="pt-BR"/>
        </w:rPr>
        <w:t xml:space="preserve">O que e é e para que serve o comando </w:t>
      </w:r>
      <w:proofErr w:type="spellStart"/>
      <w:r w:rsidRPr="0076630D">
        <w:rPr>
          <w:rFonts w:ascii="Times New Roman" w:hAnsi="Times New Roman"/>
          <w:b/>
          <w:sz w:val="24"/>
          <w:lang w:val="pt-BR"/>
        </w:rPr>
        <w:t>return</w:t>
      </w:r>
      <w:proofErr w:type="spellEnd"/>
      <w:r w:rsidRPr="0076630D">
        <w:rPr>
          <w:rFonts w:ascii="Times New Roman" w:hAnsi="Times New Roman"/>
          <w:sz w:val="24"/>
          <w:lang w:val="pt-BR"/>
        </w:rPr>
        <w:t>? Qual a diferença do seu uso em</w:t>
      </w:r>
      <w:r w:rsidRPr="0076630D">
        <w:rPr>
          <w:rFonts w:ascii="Times New Roman" w:hAnsi="Times New Roman"/>
          <w:spacing w:val="41"/>
          <w:sz w:val="24"/>
          <w:lang w:val="pt-BR"/>
        </w:rPr>
        <w:t xml:space="preserve"> </w:t>
      </w:r>
      <w:r w:rsidRPr="0076630D">
        <w:rPr>
          <w:rFonts w:ascii="Times New Roman" w:hAnsi="Times New Roman"/>
          <w:sz w:val="24"/>
          <w:lang w:val="pt-BR"/>
        </w:rPr>
        <w:t>um procedimento e em uma</w:t>
      </w:r>
      <w:r w:rsidRPr="0076630D">
        <w:rPr>
          <w:rFonts w:ascii="Times New Roman" w:hAnsi="Times New Roman"/>
          <w:spacing w:val="-6"/>
          <w:sz w:val="24"/>
          <w:lang w:val="pt-BR"/>
        </w:rPr>
        <w:t xml:space="preserve"> </w:t>
      </w:r>
      <w:r w:rsidRPr="0076630D">
        <w:rPr>
          <w:rFonts w:ascii="Times New Roman" w:hAnsi="Times New Roman"/>
          <w:sz w:val="24"/>
          <w:lang w:val="pt-BR"/>
        </w:rPr>
        <w:t>função?</w:t>
      </w:r>
    </w:p>
    <w:p w:rsidR="00DE5081" w:rsidRPr="0076630D" w:rsidRDefault="00DE5081" w:rsidP="00DE5081">
      <w:pPr>
        <w:pStyle w:val="PargrafodaLista"/>
        <w:tabs>
          <w:tab w:val="left" w:pos="579"/>
        </w:tabs>
        <w:spacing w:line="360" w:lineRule="auto"/>
        <w:ind w:left="578" w:right="235"/>
        <w:rPr>
          <w:rFonts w:ascii="Times New Roman" w:eastAsia="Times New Roman" w:hAnsi="Times New Roman" w:cs="Times New Roman"/>
          <w:b/>
          <w:sz w:val="24"/>
          <w:szCs w:val="24"/>
          <w:u w:val="single"/>
          <w:lang w:val="pt-BR"/>
        </w:rPr>
      </w:pPr>
      <w:r w:rsidRPr="0076630D">
        <w:rPr>
          <w:rFonts w:ascii="Times New Roman" w:hAnsi="Times New Roman"/>
          <w:b/>
          <w:sz w:val="24"/>
          <w:lang w:val="pt-BR"/>
        </w:rPr>
        <w:t xml:space="preserve">O comando </w:t>
      </w:r>
      <w:proofErr w:type="spellStart"/>
      <w:r w:rsidRPr="0076630D">
        <w:rPr>
          <w:rFonts w:ascii="Times New Roman" w:hAnsi="Times New Roman"/>
          <w:b/>
          <w:sz w:val="24"/>
          <w:lang w:val="pt-BR"/>
        </w:rPr>
        <w:t>return</w:t>
      </w:r>
      <w:proofErr w:type="spellEnd"/>
      <w:r w:rsidRPr="0076630D">
        <w:rPr>
          <w:rFonts w:ascii="Times New Roman" w:hAnsi="Times New Roman"/>
          <w:b/>
          <w:sz w:val="24"/>
          <w:lang w:val="pt-BR"/>
        </w:rPr>
        <w:t xml:space="preserve"> é uma palavra reservada do sistema que tem como objetivo principal retornar uma resposta da função fazendo assim com que a variável em algum de nossos códigos a receba.</w:t>
      </w:r>
    </w:p>
    <w:p w:rsidR="00ED0DBC" w:rsidRPr="0076630D" w:rsidRDefault="00D91950">
      <w:pPr>
        <w:pStyle w:val="PargrafodaLista"/>
        <w:numPr>
          <w:ilvl w:val="0"/>
          <w:numId w:val="1"/>
        </w:numPr>
        <w:tabs>
          <w:tab w:val="left" w:pos="579"/>
        </w:tabs>
        <w:spacing w:before="205"/>
        <w:rPr>
          <w:rFonts w:ascii="Times New Roman" w:eastAsia="Times New Roman" w:hAnsi="Times New Roman" w:cs="Times New Roman"/>
          <w:sz w:val="24"/>
          <w:szCs w:val="24"/>
          <w:lang w:val="pt-BR"/>
        </w:rPr>
      </w:pPr>
      <w:r w:rsidRPr="0076630D">
        <w:rPr>
          <w:rFonts w:ascii="Times New Roman" w:hAnsi="Times New Roman"/>
          <w:sz w:val="24"/>
          <w:lang w:val="pt-BR"/>
        </w:rPr>
        <w:t>Explique o que são e para que serve a passagem de parâmetros para</w:t>
      </w:r>
      <w:r w:rsidRPr="0076630D">
        <w:rPr>
          <w:rFonts w:ascii="Times New Roman" w:hAnsi="Times New Roman"/>
          <w:spacing w:val="-8"/>
          <w:sz w:val="24"/>
          <w:lang w:val="pt-BR"/>
        </w:rPr>
        <w:t xml:space="preserve"> </w:t>
      </w:r>
      <w:r w:rsidRPr="0076630D">
        <w:rPr>
          <w:rFonts w:ascii="Times New Roman" w:hAnsi="Times New Roman"/>
          <w:sz w:val="24"/>
          <w:lang w:val="pt-BR"/>
        </w:rPr>
        <w:t>funções.</w:t>
      </w:r>
    </w:p>
    <w:p w:rsidR="00DE5081" w:rsidRPr="0076630D" w:rsidRDefault="005A7C18" w:rsidP="00DE5081">
      <w:pPr>
        <w:pStyle w:val="PargrafodaLista"/>
        <w:tabs>
          <w:tab w:val="left" w:pos="579"/>
        </w:tabs>
        <w:spacing w:before="205"/>
        <w:ind w:left="578"/>
        <w:rPr>
          <w:rFonts w:ascii="Times New Roman" w:eastAsia="Times New Roman" w:hAnsi="Times New Roman" w:cs="Times New Roman"/>
          <w:b/>
          <w:sz w:val="24"/>
          <w:szCs w:val="24"/>
          <w:u w:val="single"/>
          <w:lang w:val="pt-BR"/>
        </w:rPr>
      </w:pPr>
      <w:r w:rsidRPr="0076630D">
        <w:rPr>
          <w:rFonts w:ascii="Times New Roman" w:eastAsia="Times New Roman" w:hAnsi="Times New Roman" w:cs="Times New Roman"/>
          <w:b/>
          <w:sz w:val="24"/>
          <w:szCs w:val="24"/>
          <w:lang w:val="pt-BR"/>
        </w:rPr>
        <w:t>Passagem de parâmetros</w:t>
      </w:r>
      <w:r w:rsidR="00C46029" w:rsidRPr="0076630D">
        <w:rPr>
          <w:rFonts w:ascii="Times New Roman" w:eastAsia="Times New Roman" w:hAnsi="Times New Roman" w:cs="Times New Roman"/>
          <w:b/>
          <w:sz w:val="24"/>
          <w:szCs w:val="24"/>
          <w:lang w:val="pt-BR"/>
        </w:rPr>
        <w:t xml:space="preserve"> é quando enviamos valores de uma função para a outra, assim a função que recebeu estes valores poderá manipular o conteúdo dos valores recebidos, retornando um resultado como resposta ou fazer um procedimento e mostrar um </w:t>
      </w:r>
      <w:r w:rsidR="00C46029" w:rsidRPr="0076630D">
        <w:rPr>
          <w:rFonts w:ascii="Times New Roman" w:eastAsia="Times New Roman" w:hAnsi="Times New Roman" w:cs="Times New Roman"/>
          <w:b/>
          <w:sz w:val="24"/>
          <w:szCs w:val="24"/>
          <w:lang w:val="pt-BR"/>
        </w:rPr>
        <w:lastRenderedPageBreak/>
        <w:t xml:space="preserve">resultado. Sendo mais detalhista, quando enviamos valores por </w:t>
      </w:r>
      <w:del w:id="3" w:author="Pablo" w:date="2016-12-15T14:17:00Z">
        <w:r w:rsidR="00C46029" w:rsidRPr="0076630D" w:rsidDel="0076630D">
          <w:rPr>
            <w:rFonts w:ascii="Times New Roman" w:eastAsia="Times New Roman" w:hAnsi="Times New Roman" w:cs="Times New Roman"/>
            <w:b/>
            <w:sz w:val="24"/>
            <w:szCs w:val="24"/>
            <w:lang w:val="pt-BR"/>
          </w:rPr>
          <w:delText xml:space="preserve">parâmetros </w:delText>
        </w:r>
      </w:del>
      <w:ins w:id="4" w:author="Pablo" w:date="2016-12-15T14:17:00Z">
        <w:r w:rsidR="0076630D">
          <w:rPr>
            <w:rFonts w:ascii="Times New Roman" w:eastAsia="Times New Roman" w:hAnsi="Times New Roman" w:cs="Times New Roman"/>
            <w:b/>
            <w:sz w:val="24"/>
            <w:szCs w:val="24"/>
            <w:lang w:val="pt-BR"/>
          </w:rPr>
          <w:t>referência</w:t>
        </w:r>
        <w:r w:rsidR="0076630D" w:rsidRPr="0076630D">
          <w:rPr>
            <w:rFonts w:ascii="Times New Roman" w:eastAsia="Times New Roman" w:hAnsi="Times New Roman" w:cs="Times New Roman"/>
            <w:b/>
            <w:sz w:val="24"/>
            <w:szCs w:val="24"/>
            <w:lang w:val="pt-BR"/>
          </w:rPr>
          <w:t xml:space="preserve"> </w:t>
        </w:r>
      </w:ins>
      <w:r w:rsidR="00C46029" w:rsidRPr="0076630D">
        <w:rPr>
          <w:rFonts w:ascii="Times New Roman" w:eastAsia="Times New Roman" w:hAnsi="Times New Roman" w:cs="Times New Roman"/>
          <w:b/>
          <w:sz w:val="24"/>
          <w:szCs w:val="24"/>
          <w:lang w:val="pt-BR"/>
        </w:rPr>
        <w:t>estamos enviando o endereço de memória destes valores para que a função possa acessa-los recebendo estes valores num ponteiro e assim manipular os conteúdos recebidos nos retornando uma resposta. (ver se esta certa)</w:t>
      </w:r>
      <w:ins w:id="5" w:author="Pablo" w:date="2016-12-15T14:18:00Z">
        <w:r w:rsidR="0076630D">
          <w:rPr>
            <w:rFonts w:ascii="Times New Roman" w:eastAsia="Times New Roman" w:hAnsi="Times New Roman" w:cs="Times New Roman"/>
            <w:b/>
            <w:sz w:val="24"/>
            <w:szCs w:val="24"/>
            <w:lang w:val="pt-BR"/>
          </w:rPr>
          <w:t xml:space="preserve"> tu explicou a passagem por referencia, que é quando enviamos posição d</w:t>
        </w:r>
      </w:ins>
      <w:ins w:id="6" w:author="Pablo" w:date="2016-12-15T14:19:00Z">
        <w:r w:rsidR="0076630D">
          <w:rPr>
            <w:rFonts w:ascii="Times New Roman" w:eastAsia="Times New Roman" w:hAnsi="Times New Roman" w:cs="Times New Roman"/>
            <w:b/>
            <w:sz w:val="24"/>
            <w:szCs w:val="24"/>
            <w:lang w:val="pt-BR"/>
          </w:rPr>
          <w:t>e memória. na passagem por valor enviamos somente os valores das variáveis. mas isso é coisa da próxima questão.</w:t>
        </w:r>
      </w:ins>
    </w:p>
    <w:p w:rsidR="00ED0DBC" w:rsidRPr="0076630D" w:rsidRDefault="00ED0DBC">
      <w:pPr>
        <w:spacing w:before="5"/>
        <w:rPr>
          <w:rFonts w:ascii="Times New Roman" w:eastAsia="Times New Roman" w:hAnsi="Times New Roman" w:cs="Times New Roman"/>
          <w:sz w:val="29"/>
          <w:szCs w:val="29"/>
          <w:u w:val="single"/>
          <w:lang w:val="pt-BR"/>
        </w:rPr>
      </w:pPr>
    </w:p>
    <w:p w:rsidR="00ED0DBC" w:rsidRPr="0076630D" w:rsidRDefault="00D91950">
      <w:pPr>
        <w:pStyle w:val="PargrafodaLista"/>
        <w:numPr>
          <w:ilvl w:val="0"/>
          <w:numId w:val="1"/>
        </w:numPr>
        <w:tabs>
          <w:tab w:val="left" w:pos="579"/>
        </w:tabs>
        <w:spacing w:line="360" w:lineRule="auto"/>
        <w:ind w:right="235"/>
        <w:rPr>
          <w:rFonts w:ascii="Times New Roman" w:eastAsia="Times New Roman" w:hAnsi="Times New Roman" w:cs="Times New Roman"/>
          <w:sz w:val="24"/>
          <w:szCs w:val="24"/>
          <w:lang w:val="pt-BR"/>
        </w:rPr>
      </w:pPr>
      <w:r w:rsidRPr="0076630D">
        <w:rPr>
          <w:rFonts w:ascii="Times New Roman" w:hAnsi="Times New Roman"/>
          <w:sz w:val="24"/>
          <w:lang w:val="pt-BR"/>
        </w:rPr>
        <w:t>Quais</w:t>
      </w:r>
      <w:r w:rsidRPr="0076630D">
        <w:rPr>
          <w:rFonts w:ascii="Times New Roman" w:hAnsi="Times New Roman"/>
          <w:spacing w:val="25"/>
          <w:sz w:val="24"/>
          <w:lang w:val="pt-BR"/>
        </w:rPr>
        <w:t xml:space="preserve"> </w:t>
      </w:r>
      <w:r w:rsidRPr="0076630D">
        <w:rPr>
          <w:rFonts w:ascii="Times New Roman" w:hAnsi="Times New Roman"/>
          <w:sz w:val="24"/>
          <w:lang w:val="pt-BR"/>
        </w:rPr>
        <w:t>os</w:t>
      </w:r>
      <w:r w:rsidRPr="0076630D">
        <w:rPr>
          <w:rFonts w:ascii="Times New Roman" w:hAnsi="Times New Roman"/>
          <w:spacing w:val="25"/>
          <w:sz w:val="24"/>
          <w:lang w:val="pt-BR"/>
        </w:rPr>
        <w:t xml:space="preserve"> </w:t>
      </w:r>
      <w:r w:rsidRPr="0076630D">
        <w:rPr>
          <w:rFonts w:ascii="Times New Roman" w:hAnsi="Times New Roman"/>
          <w:sz w:val="24"/>
          <w:lang w:val="pt-BR"/>
        </w:rPr>
        <w:t>dois</w:t>
      </w:r>
      <w:r w:rsidRPr="0076630D">
        <w:rPr>
          <w:rFonts w:ascii="Times New Roman" w:hAnsi="Times New Roman"/>
          <w:spacing w:val="26"/>
          <w:sz w:val="24"/>
          <w:lang w:val="pt-BR"/>
        </w:rPr>
        <w:t xml:space="preserve"> </w:t>
      </w:r>
      <w:r w:rsidRPr="0076630D">
        <w:rPr>
          <w:rFonts w:ascii="Times New Roman" w:hAnsi="Times New Roman"/>
          <w:sz w:val="24"/>
          <w:lang w:val="pt-BR"/>
        </w:rPr>
        <w:t>tipos</w:t>
      </w:r>
      <w:r w:rsidRPr="0076630D">
        <w:rPr>
          <w:rFonts w:ascii="Times New Roman" w:hAnsi="Times New Roman"/>
          <w:spacing w:val="25"/>
          <w:sz w:val="24"/>
          <w:lang w:val="pt-BR"/>
        </w:rPr>
        <w:t xml:space="preserve"> </w:t>
      </w:r>
      <w:r w:rsidRPr="0076630D">
        <w:rPr>
          <w:rFonts w:ascii="Times New Roman" w:hAnsi="Times New Roman"/>
          <w:sz w:val="24"/>
          <w:lang w:val="pt-BR"/>
        </w:rPr>
        <w:t>possíveis</w:t>
      </w:r>
      <w:r w:rsidRPr="0076630D">
        <w:rPr>
          <w:rFonts w:ascii="Times New Roman" w:hAnsi="Times New Roman"/>
          <w:spacing w:val="26"/>
          <w:sz w:val="24"/>
          <w:lang w:val="pt-BR"/>
        </w:rPr>
        <w:t xml:space="preserve"> </w:t>
      </w:r>
      <w:r w:rsidRPr="0076630D">
        <w:rPr>
          <w:rFonts w:ascii="Times New Roman" w:hAnsi="Times New Roman"/>
          <w:sz w:val="24"/>
          <w:lang w:val="pt-BR"/>
        </w:rPr>
        <w:t>de</w:t>
      </w:r>
      <w:r w:rsidRPr="0076630D">
        <w:rPr>
          <w:rFonts w:ascii="Times New Roman" w:hAnsi="Times New Roman"/>
          <w:spacing w:val="24"/>
          <w:sz w:val="24"/>
          <w:lang w:val="pt-BR"/>
        </w:rPr>
        <w:t xml:space="preserve"> </w:t>
      </w:r>
      <w:r w:rsidRPr="0076630D">
        <w:rPr>
          <w:rFonts w:ascii="Times New Roman" w:hAnsi="Times New Roman"/>
          <w:sz w:val="24"/>
          <w:lang w:val="pt-BR"/>
        </w:rPr>
        <w:t>passagem</w:t>
      </w:r>
      <w:r w:rsidRPr="0076630D">
        <w:rPr>
          <w:rFonts w:ascii="Times New Roman" w:hAnsi="Times New Roman"/>
          <w:spacing w:val="25"/>
          <w:sz w:val="24"/>
          <w:lang w:val="pt-BR"/>
        </w:rPr>
        <w:t xml:space="preserve"> </w:t>
      </w:r>
      <w:r w:rsidRPr="0076630D">
        <w:rPr>
          <w:rFonts w:ascii="Times New Roman" w:hAnsi="Times New Roman"/>
          <w:sz w:val="24"/>
          <w:lang w:val="pt-BR"/>
        </w:rPr>
        <w:t>de</w:t>
      </w:r>
      <w:r w:rsidRPr="0076630D">
        <w:rPr>
          <w:rFonts w:ascii="Times New Roman" w:hAnsi="Times New Roman"/>
          <w:spacing w:val="24"/>
          <w:sz w:val="24"/>
          <w:lang w:val="pt-BR"/>
        </w:rPr>
        <w:t xml:space="preserve"> </w:t>
      </w:r>
      <w:r w:rsidRPr="0076630D">
        <w:rPr>
          <w:rFonts w:ascii="Times New Roman" w:hAnsi="Times New Roman"/>
          <w:sz w:val="24"/>
          <w:lang w:val="pt-BR"/>
        </w:rPr>
        <w:t>parâmetros?</w:t>
      </w:r>
      <w:r w:rsidRPr="0076630D">
        <w:rPr>
          <w:rFonts w:ascii="Times New Roman" w:hAnsi="Times New Roman"/>
          <w:spacing w:val="28"/>
          <w:sz w:val="24"/>
          <w:lang w:val="pt-BR"/>
        </w:rPr>
        <w:t xml:space="preserve"> </w:t>
      </w:r>
      <w:r w:rsidRPr="0076630D">
        <w:rPr>
          <w:rFonts w:ascii="Times New Roman" w:hAnsi="Times New Roman"/>
          <w:sz w:val="24"/>
          <w:lang w:val="pt-BR"/>
        </w:rPr>
        <w:t>Explique</w:t>
      </w:r>
      <w:r w:rsidRPr="0076630D">
        <w:rPr>
          <w:rFonts w:ascii="Times New Roman" w:hAnsi="Times New Roman"/>
          <w:spacing w:val="24"/>
          <w:sz w:val="24"/>
          <w:lang w:val="pt-BR"/>
        </w:rPr>
        <w:t xml:space="preserve"> </w:t>
      </w:r>
      <w:r w:rsidRPr="0076630D">
        <w:rPr>
          <w:rFonts w:ascii="Times New Roman" w:hAnsi="Times New Roman"/>
          <w:sz w:val="24"/>
          <w:lang w:val="pt-BR"/>
        </w:rPr>
        <w:t>a</w:t>
      </w:r>
      <w:r w:rsidRPr="0076630D">
        <w:rPr>
          <w:rFonts w:ascii="Times New Roman" w:hAnsi="Times New Roman"/>
          <w:spacing w:val="24"/>
          <w:sz w:val="24"/>
          <w:lang w:val="pt-BR"/>
        </w:rPr>
        <w:t xml:space="preserve"> </w:t>
      </w:r>
      <w:r w:rsidRPr="0076630D">
        <w:rPr>
          <w:rFonts w:ascii="Times New Roman" w:hAnsi="Times New Roman"/>
          <w:sz w:val="24"/>
          <w:lang w:val="pt-BR"/>
        </w:rPr>
        <w:t>diferença</w:t>
      </w:r>
      <w:r w:rsidRPr="0076630D">
        <w:rPr>
          <w:rFonts w:ascii="Times New Roman" w:hAnsi="Times New Roman"/>
          <w:spacing w:val="24"/>
          <w:sz w:val="24"/>
          <w:lang w:val="pt-BR"/>
        </w:rPr>
        <w:t xml:space="preserve"> </w:t>
      </w:r>
      <w:r w:rsidRPr="0076630D">
        <w:rPr>
          <w:rFonts w:ascii="Times New Roman" w:hAnsi="Times New Roman"/>
          <w:sz w:val="24"/>
          <w:lang w:val="pt-BR"/>
        </w:rPr>
        <w:t>entre</w:t>
      </w:r>
      <w:r w:rsidRPr="0076630D">
        <w:rPr>
          <w:rFonts w:ascii="Times New Roman" w:hAnsi="Times New Roman"/>
          <w:spacing w:val="25"/>
          <w:sz w:val="24"/>
          <w:lang w:val="pt-BR"/>
        </w:rPr>
        <w:t xml:space="preserve"> </w:t>
      </w:r>
      <w:r w:rsidRPr="0076630D">
        <w:rPr>
          <w:rFonts w:ascii="Times New Roman" w:hAnsi="Times New Roman"/>
          <w:sz w:val="24"/>
          <w:lang w:val="pt-BR"/>
        </w:rPr>
        <w:t>cada tipo.</w:t>
      </w:r>
    </w:p>
    <w:p w:rsidR="00C46029" w:rsidRPr="0076630D" w:rsidRDefault="00C46029" w:rsidP="00C46029">
      <w:pPr>
        <w:pStyle w:val="PargrafodaLista"/>
        <w:tabs>
          <w:tab w:val="left" w:pos="579"/>
        </w:tabs>
        <w:spacing w:line="360" w:lineRule="auto"/>
        <w:ind w:left="578" w:right="235"/>
        <w:rPr>
          <w:rFonts w:ascii="Times New Roman" w:eastAsia="Times New Roman" w:hAnsi="Times New Roman" w:cs="Times New Roman"/>
          <w:b/>
          <w:sz w:val="24"/>
          <w:szCs w:val="24"/>
          <w:lang w:val="pt-BR"/>
        </w:rPr>
      </w:pPr>
      <w:r w:rsidRPr="0076630D">
        <w:rPr>
          <w:rFonts w:ascii="Times New Roman" w:eastAsia="Times New Roman" w:hAnsi="Times New Roman" w:cs="Times New Roman"/>
          <w:b/>
          <w:sz w:val="24"/>
          <w:szCs w:val="24"/>
          <w:lang w:val="pt-BR"/>
        </w:rPr>
        <w:t>Temos dois tipos de passagem de parâmetros,</w:t>
      </w:r>
      <w:r w:rsidR="00971932" w:rsidRPr="0076630D">
        <w:rPr>
          <w:rFonts w:ascii="Times New Roman" w:eastAsia="Times New Roman" w:hAnsi="Times New Roman" w:cs="Times New Roman"/>
          <w:b/>
          <w:sz w:val="24"/>
          <w:szCs w:val="24"/>
          <w:lang w:val="pt-BR"/>
        </w:rPr>
        <w:t xml:space="preserve"> são elas</w:t>
      </w:r>
      <w:r w:rsidRPr="0076630D">
        <w:rPr>
          <w:rFonts w:ascii="Times New Roman" w:eastAsia="Times New Roman" w:hAnsi="Times New Roman" w:cs="Times New Roman"/>
          <w:b/>
          <w:sz w:val="24"/>
          <w:szCs w:val="24"/>
          <w:lang w:val="pt-BR"/>
        </w:rPr>
        <w:t xml:space="preserve"> por valor e por referência.</w:t>
      </w:r>
    </w:p>
    <w:p w:rsidR="00C46029" w:rsidRPr="0076630D" w:rsidRDefault="00C46029" w:rsidP="00C46029">
      <w:pPr>
        <w:pStyle w:val="PargrafodaLista"/>
        <w:tabs>
          <w:tab w:val="left" w:pos="579"/>
        </w:tabs>
        <w:spacing w:line="360" w:lineRule="auto"/>
        <w:ind w:left="578" w:right="235"/>
        <w:rPr>
          <w:rFonts w:ascii="Times New Roman" w:eastAsia="Times New Roman" w:hAnsi="Times New Roman" w:cs="Times New Roman"/>
          <w:b/>
          <w:sz w:val="24"/>
          <w:szCs w:val="24"/>
          <w:u w:val="single"/>
          <w:lang w:val="pt-BR"/>
        </w:rPr>
      </w:pPr>
      <w:r w:rsidRPr="0076630D">
        <w:rPr>
          <w:rFonts w:ascii="Times New Roman" w:eastAsia="Times New Roman" w:hAnsi="Times New Roman" w:cs="Times New Roman"/>
          <w:b/>
          <w:i/>
          <w:sz w:val="24"/>
          <w:szCs w:val="24"/>
          <w:u w:val="single"/>
          <w:lang w:val="pt-BR"/>
        </w:rPr>
        <w:t>Por valor:</w:t>
      </w:r>
      <w:r w:rsidRPr="0076630D">
        <w:rPr>
          <w:rFonts w:ascii="Times New Roman" w:eastAsia="Times New Roman" w:hAnsi="Times New Roman" w:cs="Times New Roman"/>
          <w:b/>
          <w:sz w:val="24"/>
          <w:szCs w:val="24"/>
          <w:lang w:val="pt-BR"/>
        </w:rPr>
        <w:t xml:space="preserve"> É quando enviamos</w:t>
      </w:r>
      <w:r w:rsidR="00971932" w:rsidRPr="0076630D">
        <w:rPr>
          <w:rFonts w:ascii="Times New Roman" w:eastAsia="Times New Roman" w:hAnsi="Times New Roman" w:cs="Times New Roman"/>
          <w:b/>
          <w:sz w:val="24"/>
          <w:szCs w:val="24"/>
          <w:lang w:val="pt-BR"/>
        </w:rPr>
        <w:t xml:space="preserve"> somente um único valor sendo ele um </w:t>
      </w:r>
      <w:proofErr w:type="spellStart"/>
      <w:r w:rsidR="00971932" w:rsidRPr="0076630D">
        <w:rPr>
          <w:rFonts w:ascii="Times New Roman" w:eastAsia="Times New Roman" w:hAnsi="Times New Roman" w:cs="Times New Roman"/>
          <w:b/>
          <w:sz w:val="24"/>
          <w:szCs w:val="24"/>
          <w:lang w:val="pt-BR"/>
        </w:rPr>
        <w:t>caracter</w:t>
      </w:r>
      <w:proofErr w:type="spellEnd"/>
      <w:r w:rsidR="00971932" w:rsidRPr="0076630D">
        <w:rPr>
          <w:rFonts w:ascii="Times New Roman" w:eastAsia="Times New Roman" w:hAnsi="Times New Roman" w:cs="Times New Roman"/>
          <w:b/>
          <w:sz w:val="24"/>
          <w:szCs w:val="24"/>
          <w:lang w:val="pt-BR"/>
        </w:rPr>
        <w:t xml:space="preserve"> (letra ou números) no qual a função copia estes valores das variáveis antes de manipular as mesmas.</w:t>
      </w:r>
    </w:p>
    <w:p w:rsidR="00971932" w:rsidRPr="0076630D" w:rsidRDefault="00971932" w:rsidP="00C46029">
      <w:pPr>
        <w:pStyle w:val="PargrafodaLista"/>
        <w:tabs>
          <w:tab w:val="left" w:pos="579"/>
        </w:tabs>
        <w:spacing w:line="360" w:lineRule="auto"/>
        <w:ind w:left="578" w:right="235"/>
        <w:rPr>
          <w:rFonts w:ascii="Times New Roman" w:eastAsia="Times New Roman" w:hAnsi="Times New Roman" w:cs="Times New Roman"/>
          <w:b/>
          <w:sz w:val="24"/>
          <w:szCs w:val="24"/>
          <w:u w:val="single"/>
          <w:lang w:val="pt-BR"/>
        </w:rPr>
      </w:pPr>
      <w:r w:rsidRPr="0076630D">
        <w:rPr>
          <w:rFonts w:ascii="Times New Roman" w:eastAsia="Times New Roman" w:hAnsi="Times New Roman" w:cs="Times New Roman"/>
          <w:b/>
          <w:i/>
          <w:sz w:val="24"/>
          <w:szCs w:val="24"/>
          <w:u w:val="single"/>
          <w:lang w:val="pt-BR"/>
        </w:rPr>
        <w:t>Por referência:</w:t>
      </w:r>
      <w:r w:rsidRPr="0076630D">
        <w:rPr>
          <w:rFonts w:ascii="Times New Roman" w:eastAsia="Times New Roman" w:hAnsi="Times New Roman" w:cs="Times New Roman"/>
          <w:b/>
          <w:sz w:val="24"/>
          <w:szCs w:val="24"/>
          <w:lang w:val="pt-BR"/>
        </w:rPr>
        <w:t xml:space="preserve"> É quando enviamos </w:t>
      </w:r>
      <w:del w:id="7" w:author="Pablo" w:date="2016-12-15T14:19:00Z">
        <w:r w:rsidRPr="0076630D" w:rsidDel="00DA4CC0">
          <w:rPr>
            <w:rFonts w:ascii="Times New Roman" w:eastAsia="Times New Roman" w:hAnsi="Times New Roman" w:cs="Times New Roman"/>
            <w:b/>
            <w:sz w:val="24"/>
            <w:szCs w:val="24"/>
            <w:lang w:val="pt-BR"/>
          </w:rPr>
          <w:delText>mais de um valor para a função</w:delText>
        </w:r>
      </w:del>
      <w:ins w:id="8" w:author="Pablo" w:date="2016-12-15T14:19:00Z">
        <w:r w:rsidR="00DA4CC0">
          <w:rPr>
            <w:rFonts w:ascii="Times New Roman" w:eastAsia="Times New Roman" w:hAnsi="Times New Roman" w:cs="Times New Roman"/>
            <w:b/>
            <w:sz w:val="24"/>
            <w:szCs w:val="24"/>
            <w:lang w:val="pt-BR"/>
          </w:rPr>
          <w:t>posições de memória para a função e recebemos em ponteiros</w:t>
        </w:r>
      </w:ins>
      <w:r w:rsidRPr="0076630D">
        <w:rPr>
          <w:rFonts w:ascii="Times New Roman" w:eastAsia="Times New Roman" w:hAnsi="Times New Roman" w:cs="Times New Roman"/>
          <w:b/>
          <w:sz w:val="24"/>
          <w:szCs w:val="24"/>
          <w:lang w:val="pt-BR"/>
        </w:rPr>
        <w:t>, como por exemplo quando enviamos um vetor com seu tamanho suas posições e seus diversos valores ou melhor dizendo conteúdos, mas por que conteúdos? Por que quando passamos por referência estamos enviando o endereço de memória</w:t>
      </w:r>
      <w:r w:rsidR="00D91950" w:rsidRPr="0076630D">
        <w:rPr>
          <w:rFonts w:ascii="Times New Roman" w:eastAsia="Times New Roman" w:hAnsi="Times New Roman" w:cs="Times New Roman"/>
          <w:b/>
          <w:sz w:val="24"/>
          <w:szCs w:val="24"/>
          <w:lang w:val="pt-BR"/>
        </w:rPr>
        <w:t>, após enviar a função recebe num ponteiro</w:t>
      </w:r>
      <w:r w:rsidRPr="0076630D">
        <w:rPr>
          <w:rFonts w:ascii="Times New Roman" w:eastAsia="Times New Roman" w:hAnsi="Times New Roman" w:cs="Times New Roman"/>
          <w:b/>
          <w:sz w:val="24"/>
          <w:szCs w:val="24"/>
          <w:lang w:val="pt-BR"/>
        </w:rPr>
        <w:t xml:space="preserve"> para que posteriormente </w:t>
      </w:r>
      <w:r w:rsidR="00D91950" w:rsidRPr="0076630D">
        <w:rPr>
          <w:rFonts w:ascii="Times New Roman" w:eastAsia="Times New Roman" w:hAnsi="Times New Roman" w:cs="Times New Roman"/>
          <w:b/>
          <w:sz w:val="24"/>
          <w:szCs w:val="24"/>
          <w:lang w:val="pt-BR"/>
        </w:rPr>
        <w:t>os conteúdos recebidos serem alterados</w:t>
      </w:r>
    </w:p>
    <w:p w:rsidR="00017D9A" w:rsidRPr="0076630D" w:rsidRDefault="00D91950">
      <w:pPr>
        <w:pStyle w:val="PargrafodaLista"/>
        <w:numPr>
          <w:ilvl w:val="0"/>
          <w:numId w:val="1"/>
        </w:numPr>
        <w:tabs>
          <w:tab w:val="left" w:pos="579"/>
        </w:tabs>
        <w:spacing w:before="205" w:line="360" w:lineRule="auto"/>
        <w:ind w:right="229"/>
        <w:rPr>
          <w:rFonts w:ascii="Times New Roman" w:eastAsia="Times New Roman" w:hAnsi="Times New Roman" w:cs="Times New Roman"/>
          <w:sz w:val="24"/>
          <w:szCs w:val="24"/>
          <w:lang w:val="pt-BR"/>
        </w:rPr>
      </w:pPr>
      <w:r w:rsidRPr="0076630D">
        <w:rPr>
          <w:rFonts w:ascii="Times New Roman" w:hAnsi="Times New Roman"/>
          <w:sz w:val="24"/>
          <w:lang w:val="pt-BR"/>
        </w:rPr>
        <w:t>O</w:t>
      </w:r>
      <w:r w:rsidRPr="0076630D">
        <w:rPr>
          <w:rFonts w:ascii="Times New Roman" w:hAnsi="Times New Roman"/>
          <w:spacing w:val="16"/>
          <w:sz w:val="24"/>
          <w:lang w:val="pt-BR"/>
        </w:rPr>
        <w:t xml:space="preserve"> </w:t>
      </w:r>
      <w:r w:rsidRPr="0076630D">
        <w:rPr>
          <w:rFonts w:ascii="Times New Roman" w:hAnsi="Times New Roman"/>
          <w:sz w:val="24"/>
          <w:lang w:val="pt-BR"/>
        </w:rPr>
        <w:t>que</w:t>
      </w:r>
      <w:r w:rsidRPr="0076630D">
        <w:rPr>
          <w:rFonts w:ascii="Times New Roman" w:hAnsi="Times New Roman"/>
          <w:spacing w:val="15"/>
          <w:sz w:val="24"/>
          <w:lang w:val="pt-BR"/>
        </w:rPr>
        <w:t xml:space="preserve"> </w:t>
      </w:r>
      <w:r w:rsidRPr="0076630D">
        <w:rPr>
          <w:rFonts w:ascii="Times New Roman" w:hAnsi="Times New Roman"/>
          <w:sz w:val="24"/>
          <w:lang w:val="pt-BR"/>
        </w:rPr>
        <w:t>é</w:t>
      </w:r>
      <w:r w:rsidRPr="0076630D">
        <w:rPr>
          <w:rFonts w:ascii="Times New Roman" w:hAnsi="Times New Roman"/>
          <w:spacing w:val="16"/>
          <w:sz w:val="24"/>
          <w:lang w:val="pt-BR"/>
        </w:rPr>
        <w:t xml:space="preserve"> </w:t>
      </w:r>
      <w:r w:rsidRPr="0076630D">
        <w:rPr>
          <w:rFonts w:ascii="Times New Roman" w:hAnsi="Times New Roman"/>
          <w:sz w:val="24"/>
          <w:lang w:val="pt-BR"/>
        </w:rPr>
        <w:t>e</w:t>
      </w:r>
      <w:r w:rsidRPr="0076630D">
        <w:rPr>
          <w:rFonts w:ascii="Times New Roman" w:hAnsi="Times New Roman"/>
          <w:spacing w:val="15"/>
          <w:sz w:val="24"/>
          <w:lang w:val="pt-BR"/>
        </w:rPr>
        <w:t xml:space="preserve"> </w:t>
      </w:r>
      <w:r w:rsidRPr="0076630D">
        <w:rPr>
          <w:rFonts w:ascii="Times New Roman" w:hAnsi="Times New Roman"/>
          <w:sz w:val="24"/>
          <w:lang w:val="pt-BR"/>
        </w:rPr>
        <w:t>para</w:t>
      </w:r>
      <w:r w:rsidRPr="0076630D">
        <w:rPr>
          <w:rFonts w:ascii="Times New Roman" w:hAnsi="Times New Roman"/>
          <w:spacing w:val="14"/>
          <w:sz w:val="24"/>
          <w:lang w:val="pt-BR"/>
        </w:rPr>
        <w:t xml:space="preserve"> </w:t>
      </w:r>
      <w:r w:rsidRPr="0076630D">
        <w:rPr>
          <w:rFonts w:ascii="Times New Roman" w:hAnsi="Times New Roman"/>
          <w:sz w:val="24"/>
          <w:lang w:val="pt-BR"/>
        </w:rPr>
        <w:t>que</w:t>
      </w:r>
      <w:r w:rsidRPr="0076630D">
        <w:rPr>
          <w:rFonts w:ascii="Times New Roman" w:hAnsi="Times New Roman"/>
          <w:spacing w:val="15"/>
          <w:sz w:val="24"/>
          <w:lang w:val="pt-BR"/>
        </w:rPr>
        <w:t xml:space="preserve"> </w:t>
      </w:r>
      <w:r w:rsidRPr="0076630D">
        <w:rPr>
          <w:rFonts w:ascii="Times New Roman" w:hAnsi="Times New Roman"/>
          <w:sz w:val="24"/>
          <w:lang w:val="pt-BR"/>
        </w:rPr>
        <w:t>serve</w:t>
      </w:r>
      <w:r w:rsidRPr="0076630D">
        <w:rPr>
          <w:rFonts w:ascii="Times New Roman" w:hAnsi="Times New Roman"/>
          <w:spacing w:val="15"/>
          <w:sz w:val="24"/>
          <w:lang w:val="pt-BR"/>
        </w:rPr>
        <w:t xml:space="preserve"> </w:t>
      </w:r>
      <w:r w:rsidRPr="0076630D">
        <w:rPr>
          <w:rFonts w:ascii="Times New Roman" w:hAnsi="Times New Roman"/>
          <w:sz w:val="24"/>
          <w:lang w:val="pt-BR"/>
        </w:rPr>
        <w:t>o</w:t>
      </w:r>
      <w:r w:rsidRPr="0076630D">
        <w:rPr>
          <w:rFonts w:ascii="Times New Roman" w:hAnsi="Times New Roman"/>
          <w:spacing w:val="16"/>
          <w:sz w:val="24"/>
          <w:lang w:val="pt-BR"/>
        </w:rPr>
        <w:t xml:space="preserve"> </w:t>
      </w:r>
      <w:r w:rsidRPr="0076630D">
        <w:rPr>
          <w:rFonts w:ascii="Times New Roman" w:hAnsi="Times New Roman"/>
          <w:sz w:val="24"/>
          <w:lang w:val="pt-BR"/>
        </w:rPr>
        <w:t>protótipo</w:t>
      </w:r>
      <w:r w:rsidRPr="0076630D">
        <w:rPr>
          <w:rFonts w:ascii="Times New Roman" w:hAnsi="Times New Roman"/>
          <w:spacing w:val="17"/>
          <w:sz w:val="24"/>
          <w:lang w:val="pt-BR"/>
        </w:rPr>
        <w:t xml:space="preserve"> </w:t>
      </w:r>
      <w:r w:rsidRPr="0076630D">
        <w:rPr>
          <w:rFonts w:ascii="Times New Roman" w:hAnsi="Times New Roman"/>
          <w:sz w:val="24"/>
          <w:lang w:val="pt-BR"/>
        </w:rPr>
        <w:t>de</w:t>
      </w:r>
      <w:r w:rsidRPr="0076630D">
        <w:rPr>
          <w:rFonts w:ascii="Times New Roman" w:hAnsi="Times New Roman"/>
          <w:spacing w:val="15"/>
          <w:sz w:val="24"/>
          <w:lang w:val="pt-BR"/>
        </w:rPr>
        <w:t xml:space="preserve"> </w:t>
      </w:r>
      <w:r w:rsidRPr="0076630D">
        <w:rPr>
          <w:rFonts w:ascii="Times New Roman" w:hAnsi="Times New Roman"/>
          <w:sz w:val="24"/>
          <w:lang w:val="pt-BR"/>
        </w:rPr>
        <w:t>uma</w:t>
      </w:r>
      <w:r w:rsidRPr="0076630D">
        <w:rPr>
          <w:rFonts w:ascii="Times New Roman" w:hAnsi="Times New Roman"/>
          <w:spacing w:val="16"/>
          <w:sz w:val="24"/>
          <w:lang w:val="pt-BR"/>
        </w:rPr>
        <w:t xml:space="preserve"> </w:t>
      </w:r>
      <w:r w:rsidRPr="0076630D">
        <w:rPr>
          <w:rFonts w:ascii="Times New Roman" w:hAnsi="Times New Roman"/>
          <w:sz w:val="24"/>
          <w:lang w:val="pt-BR"/>
        </w:rPr>
        <w:t>função?</w:t>
      </w:r>
      <w:r w:rsidRPr="0076630D">
        <w:rPr>
          <w:rFonts w:ascii="Times New Roman" w:hAnsi="Times New Roman"/>
          <w:spacing w:val="20"/>
          <w:sz w:val="24"/>
          <w:lang w:val="pt-BR"/>
        </w:rPr>
        <w:t xml:space="preserve"> </w:t>
      </w:r>
      <w:r w:rsidRPr="0076630D">
        <w:rPr>
          <w:rFonts w:ascii="Times New Roman" w:hAnsi="Times New Roman"/>
          <w:sz w:val="24"/>
          <w:lang w:val="pt-BR"/>
        </w:rPr>
        <w:t>Mostre</w:t>
      </w:r>
      <w:r w:rsidRPr="0076630D">
        <w:rPr>
          <w:rFonts w:ascii="Times New Roman" w:hAnsi="Times New Roman"/>
          <w:spacing w:val="14"/>
          <w:sz w:val="24"/>
          <w:lang w:val="pt-BR"/>
        </w:rPr>
        <w:t xml:space="preserve"> </w:t>
      </w:r>
      <w:r w:rsidRPr="0076630D">
        <w:rPr>
          <w:rFonts w:ascii="Times New Roman" w:hAnsi="Times New Roman"/>
          <w:sz w:val="24"/>
          <w:lang w:val="pt-BR"/>
        </w:rPr>
        <w:t>um</w:t>
      </w:r>
      <w:r w:rsidRPr="0076630D">
        <w:rPr>
          <w:rFonts w:ascii="Times New Roman" w:hAnsi="Times New Roman"/>
          <w:spacing w:val="17"/>
          <w:sz w:val="24"/>
          <w:lang w:val="pt-BR"/>
        </w:rPr>
        <w:t xml:space="preserve"> </w:t>
      </w:r>
      <w:r w:rsidRPr="0076630D">
        <w:rPr>
          <w:rFonts w:ascii="Times New Roman" w:hAnsi="Times New Roman"/>
          <w:sz w:val="24"/>
          <w:lang w:val="pt-BR"/>
        </w:rPr>
        <w:t>exemplo</w:t>
      </w:r>
      <w:r w:rsidRPr="0076630D">
        <w:rPr>
          <w:rFonts w:ascii="Times New Roman" w:hAnsi="Times New Roman"/>
          <w:spacing w:val="16"/>
          <w:sz w:val="24"/>
          <w:lang w:val="pt-BR"/>
        </w:rPr>
        <w:t xml:space="preserve"> </w:t>
      </w:r>
      <w:r w:rsidRPr="0076630D">
        <w:rPr>
          <w:rFonts w:ascii="Times New Roman" w:hAnsi="Times New Roman"/>
          <w:sz w:val="24"/>
          <w:lang w:val="pt-BR"/>
        </w:rPr>
        <w:t>de</w:t>
      </w:r>
      <w:r w:rsidRPr="0076630D">
        <w:rPr>
          <w:rFonts w:ascii="Times New Roman" w:hAnsi="Times New Roman"/>
          <w:spacing w:val="18"/>
          <w:sz w:val="24"/>
          <w:lang w:val="pt-BR"/>
        </w:rPr>
        <w:t xml:space="preserve"> </w:t>
      </w:r>
      <w:r w:rsidRPr="0076630D">
        <w:rPr>
          <w:rFonts w:ascii="Times New Roman" w:hAnsi="Times New Roman"/>
          <w:sz w:val="24"/>
          <w:lang w:val="pt-BR"/>
        </w:rPr>
        <w:t>sua</w:t>
      </w:r>
      <w:r w:rsidRPr="0076630D">
        <w:rPr>
          <w:rFonts w:ascii="Times New Roman" w:hAnsi="Times New Roman"/>
          <w:spacing w:val="15"/>
          <w:sz w:val="24"/>
          <w:lang w:val="pt-BR"/>
        </w:rPr>
        <w:t xml:space="preserve"> </w:t>
      </w:r>
      <w:r w:rsidRPr="0076630D">
        <w:rPr>
          <w:rFonts w:ascii="Times New Roman" w:hAnsi="Times New Roman"/>
          <w:sz w:val="24"/>
          <w:lang w:val="pt-BR"/>
        </w:rPr>
        <w:t>utilização em uma programa, bem como o mesmo exemplo sem a utilização do</w:t>
      </w:r>
      <w:r w:rsidRPr="0076630D">
        <w:rPr>
          <w:rFonts w:ascii="Times New Roman" w:hAnsi="Times New Roman"/>
          <w:spacing w:val="-12"/>
          <w:sz w:val="24"/>
          <w:lang w:val="pt-BR"/>
        </w:rPr>
        <w:t xml:space="preserve"> </w:t>
      </w:r>
      <w:r w:rsidRPr="0076630D">
        <w:rPr>
          <w:rFonts w:ascii="Times New Roman" w:hAnsi="Times New Roman"/>
          <w:sz w:val="24"/>
          <w:lang w:val="pt-BR"/>
        </w:rPr>
        <w:t>protótipo</w:t>
      </w:r>
    </w:p>
    <w:p w:rsidR="00570030" w:rsidRPr="0076630D" w:rsidRDefault="00B47D6F" w:rsidP="00017D9A">
      <w:pPr>
        <w:pStyle w:val="PargrafodaLista"/>
        <w:tabs>
          <w:tab w:val="left" w:pos="579"/>
        </w:tabs>
        <w:spacing w:before="205" w:line="360" w:lineRule="auto"/>
        <w:ind w:left="578" w:right="229"/>
        <w:rPr>
          <w:lang w:val="pt-BR"/>
        </w:rPr>
      </w:pPr>
      <w:proofErr w:type="spellStart"/>
      <w:r w:rsidRPr="0076630D">
        <w:rPr>
          <w:rFonts w:ascii="Times New Roman" w:hAnsi="Times New Roman"/>
          <w:b/>
          <w:sz w:val="24"/>
          <w:lang w:val="pt-BR"/>
        </w:rPr>
        <w:t>Prótótipo</w:t>
      </w:r>
      <w:proofErr w:type="spellEnd"/>
      <w:r w:rsidRPr="0076630D">
        <w:rPr>
          <w:rFonts w:ascii="Times New Roman" w:hAnsi="Times New Roman"/>
          <w:b/>
          <w:sz w:val="24"/>
          <w:lang w:val="pt-BR"/>
        </w:rPr>
        <w:t xml:space="preserve"> de uma função nada mais é que a declaração de uma função a ser utilizada no programa</w:t>
      </w:r>
      <w:r w:rsidR="00570030" w:rsidRPr="0076630D">
        <w:rPr>
          <w:rFonts w:ascii="Times New Roman" w:hAnsi="Times New Roman"/>
          <w:b/>
          <w:sz w:val="24"/>
          <w:lang w:val="pt-BR"/>
        </w:rPr>
        <w:t>, no entanto ao usar protótipos podemos construir funções que retornam quaisquer tipo de variáveis.</w:t>
      </w:r>
    </w:p>
    <w:p w:rsidR="00570030" w:rsidRPr="0076630D" w:rsidRDefault="00570030" w:rsidP="007D3BAD">
      <w:pPr>
        <w:rPr>
          <w:rFonts w:ascii="Times New Roman" w:hAnsi="Times New Roman"/>
          <w:b/>
          <w:sz w:val="24"/>
          <w:lang w:val="pt-BR"/>
        </w:rPr>
      </w:pPr>
      <w:r w:rsidRPr="0076630D">
        <w:rPr>
          <w:rFonts w:ascii="Times New Roman" w:hAnsi="Times New Roman"/>
          <w:b/>
          <w:sz w:val="24"/>
          <w:lang w:val="pt-BR"/>
        </w:rPr>
        <w:br w:type="page"/>
      </w:r>
    </w:p>
    <w:tbl>
      <w:tblPr>
        <w:tblStyle w:val="Tabelacomgrade"/>
        <w:tblW w:w="0" w:type="auto"/>
        <w:tblInd w:w="578" w:type="dxa"/>
        <w:tblLook w:val="04A0" w:firstRow="1" w:lastRow="0" w:firstColumn="1" w:lastColumn="0" w:noHBand="0" w:noVBand="1"/>
      </w:tblPr>
      <w:tblGrid>
        <w:gridCol w:w="4724"/>
        <w:gridCol w:w="4724"/>
      </w:tblGrid>
      <w:tr w:rsidR="00CE58CD" w:rsidTr="00CE58CD">
        <w:tc>
          <w:tcPr>
            <w:tcW w:w="4975" w:type="dxa"/>
          </w:tcPr>
          <w:p w:rsidR="00CE58CD" w:rsidRPr="0076630D" w:rsidRDefault="00CE58CD" w:rsidP="00017D9A">
            <w:pPr>
              <w:pStyle w:val="PargrafodaLista"/>
              <w:tabs>
                <w:tab w:val="left" w:pos="579"/>
              </w:tabs>
              <w:spacing w:before="205" w:line="360" w:lineRule="auto"/>
              <w:ind w:right="229"/>
              <w:rPr>
                <w:rFonts w:ascii="Times New Roman" w:eastAsia="Times New Roman" w:hAnsi="Times New Roman" w:cs="Times New Roman"/>
                <w:b/>
                <w:sz w:val="24"/>
                <w:szCs w:val="24"/>
                <w:lang w:val="pt-BR"/>
              </w:rPr>
            </w:pPr>
            <w:r w:rsidRPr="0076630D">
              <w:rPr>
                <w:rFonts w:ascii="Times New Roman" w:eastAsia="Times New Roman" w:hAnsi="Times New Roman" w:cs="Times New Roman"/>
                <w:b/>
                <w:sz w:val="24"/>
                <w:szCs w:val="24"/>
                <w:lang w:val="pt-BR"/>
              </w:rPr>
              <w:lastRenderedPageBreak/>
              <w:t>Utilizando protótipo:</w:t>
            </w:r>
          </w:p>
          <w:p w:rsidR="00CE58CD" w:rsidRPr="0076630D" w:rsidRDefault="00CE58CD" w:rsidP="00CE58CD">
            <w:pPr>
              <w:pStyle w:val="PargrafodaLista"/>
              <w:tabs>
                <w:tab w:val="left" w:pos="579"/>
              </w:tabs>
              <w:spacing w:before="205" w:line="360" w:lineRule="auto"/>
              <w:ind w:right="229"/>
              <w:rPr>
                <w:rFonts w:ascii="Times New Roman" w:eastAsia="Times New Roman" w:hAnsi="Times New Roman" w:cs="Times New Roman"/>
                <w:b/>
                <w:sz w:val="18"/>
                <w:szCs w:val="18"/>
                <w:lang w:val="pt-BR"/>
              </w:rPr>
            </w:pPr>
            <w:proofErr w:type="spellStart"/>
            <w:r w:rsidRPr="0076630D">
              <w:rPr>
                <w:rFonts w:ascii="Times New Roman" w:eastAsia="Times New Roman" w:hAnsi="Times New Roman" w:cs="Times New Roman"/>
                <w:b/>
                <w:sz w:val="18"/>
                <w:szCs w:val="18"/>
                <w:lang w:val="pt-BR"/>
              </w:rPr>
              <w:t>int</w:t>
            </w:r>
            <w:proofErr w:type="spellEnd"/>
            <w:r w:rsidRPr="0076630D">
              <w:rPr>
                <w:rFonts w:ascii="Times New Roman" w:eastAsia="Times New Roman" w:hAnsi="Times New Roman" w:cs="Times New Roman"/>
                <w:b/>
                <w:sz w:val="18"/>
                <w:szCs w:val="18"/>
                <w:lang w:val="pt-BR"/>
              </w:rPr>
              <w:t xml:space="preserve"> soma(</w:t>
            </w:r>
            <w:proofErr w:type="spellStart"/>
            <w:r w:rsidRPr="0076630D">
              <w:rPr>
                <w:rFonts w:ascii="Times New Roman" w:eastAsia="Times New Roman" w:hAnsi="Times New Roman" w:cs="Times New Roman"/>
                <w:b/>
                <w:sz w:val="18"/>
                <w:szCs w:val="18"/>
                <w:lang w:val="pt-BR"/>
              </w:rPr>
              <w:t>int</w:t>
            </w:r>
            <w:proofErr w:type="spellEnd"/>
            <w:r w:rsidRPr="0076630D">
              <w:rPr>
                <w:rFonts w:ascii="Times New Roman" w:eastAsia="Times New Roman" w:hAnsi="Times New Roman" w:cs="Times New Roman"/>
                <w:b/>
                <w:sz w:val="18"/>
                <w:szCs w:val="18"/>
                <w:lang w:val="pt-BR"/>
              </w:rPr>
              <w:t xml:space="preserve"> x, </w:t>
            </w:r>
            <w:proofErr w:type="spellStart"/>
            <w:r w:rsidRPr="0076630D">
              <w:rPr>
                <w:rFonts w:ascii="Times New Roman" w:eastAsia="Times New Roman" w:hAnsi="Times New Roman" w:cs="Times New Roman"/>
                <w:b/>
                <w:sz w:val="18"/>
                <w:szCs w:val="18"/>
                <w:lang w:val="pt-BR"/>
              </w:rPr>
              <w:t>int</w:t>
            </w:r>
            <w:proofErr w:type="spellEnd"/>
            <w:r w:rsidRPr="0076630D">
              <w:rPr>
                <w:rFonts w:ascii="Times New Roman" w:eastAsia="Times New Roman" w:hAnsi="Times New Roman" w:cs="Times New Roman"/>
                <w:b/>
                <w:sz w:val="18"/>
                <w:szCs w:val="18"/>
                <w:lang w:val="pt-BR"/>
              </w:rPr>
              <w:t xml:space="preserve"> y); ///PROTÓTIPO DE UMA FUNÇÃO</w:t>
            </w:r>
          </w:p>
          <w:p w:rsidR="00CE58CD" w:rsidRPr="00CE58CD" w:rsidRDefault="00CE58CD" w:rsidP="00CE58CD">
            <w:pPr>
              <w:pStyle w:val="PargrafodaLista"/>
              <w:tabs>
                <w:tab w:val="left" w:pos="579"/>
              </w:tabs>
              <w:spacing w:before="205" w:line="360" w:lineRule="auto"/>
              <w:ind w:right="229"/>
              <w:rPr>
                <w:rFonts w:ascii="Times New Roman" w:eastAsia="Times New Roman" w:hAnsi="Times New Roman" w:cs="Times New Roman"/>
                <w:b/>
                <w:sz w:val="18"/>
                <w:szCs w:val="18"/>
              </w:rPr>
            </w:pPr>
            <w:r w:rsidRPr="00CE58CD">
              <w:rPr>
                <w:rFonts w:ascii="Times New Roman" w:eastAsia="Times New Roman" w:hAnsi="Times New Roman" w:cs="Times New Roman"/>
                <w:b/>
                <w:sz w:val="18"/>
                <w:szCs w:val="18"/>
              </w:rPr>
              <w:t>main(){</w:t>
            </w:r>
          </w:p>
          <w:p w:rsidR="00CE58CD" w:rsidRPr="00CE58CD" w:rsidRDefault="00CE58CD" w:rsidP="00CE58CD">
            <w:pPr>
              <w:pStyle w:val="PargrafodaLista"/>
              <w:tabs>
                <w:tab w:val="left" w:pos="579"/>
              </w:tabs>
              <w:spacing w:before="205" w:line="360" w:lineRule="auto"/>
              <w:ind w:right="229"/>
              <w:rPr>
                <w:rFonts w:ascii="Times New Roman" w:eastAsia="Times New Roman" w:hAnsi="Times New Roman" w:cs="Times New Roman"/>
                <w:b/>
                <w:sz w:val="18"/>
                <w:szCs w:val="18"/>
              </w:rPr>
            </w:pPr>
            <w:r w:rsidRPr="00CE58CD">
              <w:rPr>
                <w:rFonts w:ascii="Times New Roman" w:eastAsia="Times New Roman" w:hAnsi="Times New Roman" w:cs="Times New Roman"/>
                <w:b/>
                <w:sz w:val="18"/>
                <w:szCs w:val="18"/>
              </w:rPr>
              <w:t xml:space="preserve">    </w:t>
            </w:r>
            <w:proofErr w:type="spellStart"/>
            <w:r w:rsidRPr="00CE58CD">
              <w:rPr>
                <w:rFonts w:ascii="Times New Roman" w:eastAsia="Times New Roman" w:hAnsi="Times New Roman" w:cs="Times New Roman"/>
                <w:b/>
                <w:sz w:val="18"/>
                <w:szCs w:val="18"/>
              </w:rPr>
              <w:t>int</w:t>
            </w:r>
            <w:proofErr w:type="spellEnd"/>
            <w:r w:rsidRPr="00CE58CD">
              <w:rPr>
                <w:rFonts w:ascii="Times New Roman" w:eastAsia="Times New Roman" w:hAnsi="Times New Roman" w:cs="Times New Roman"/>
                <w:b/>
                <w:sz w:val="18"/>
                <w:szCs w:val="18"/>
              </w:rPr>
              <w:t xml:space="preserve"> x;</w:t>
            </w:r>
          </w:p>
          <w:p w:rsidR="00CE58CD" w:rsidRPr="00CE58CD" w:rsidRDefault="00CE58CD" w:rsidP="00CE58CD">
            <w:pPr>
              <w:pStyle w:val="PargrafodaLista"/>
              <w:tabs>
                <w:tab w:val="left" w:pos="579"/>
              </w:tabs>
              <w:spacing w:before="205" w:line="360" w:lineRule="auto"/>
              <w:ind w:right="229"/>
              <w:rPr>
                <w:rFonts w:ascii="Times New Roman" w:eastAsia="Times New Roman" w:hAnsi="Times New Roman" w:cs="Times New Roman"/>
                <w:b/>
                <w:sz w:val="18"/>
                <w:szCs w:val="18"/>
              </w:rPr>
            </w:pPr>
            <w:r w:rsidRPr="00CE58CD">
              <w:rPr>
                <w:rFonts w:ascii="Times New Roman" w:eastAsia="Times New Roman" w:hAnsi="Times New Roman" w:cs="Times New Roman"/>
                <w:b/>
                <w:sz w:val="18"/>
                <w:szCs w:val="18"/>
              </w:rPr>
              <w:t xml:space="preserve">    </w:t>
            </w:r>
            <w:proofErr w:type="spellStart"/>
            <w:r w:rsidRPr="00CE58CD">
              <w:rPr>
                <w:rFonts w:ascii="Times New Roman" w:eastAsia="Times New Roman" w:hAnsi="Times New Roman" w:cs="Times New Roman"/>
                <w:b/>
                <w:sz w:val="18"/>
                <w:szCs w:val="18"/>
              </w:rPr>
              <w:t>int</w:t>
            </w:r>
            <w:proofErr w:type="spellEnd"/>
            <w:r w:rsidRPr="00CE58CD">
              <w:rPr>
                <w:rFonts w:ascii="Times New Roman" w:eastAsia="Times New Roman" w:hAnsi="Times New Roman" w:cs="Times New Roman"/>
                <w:b/>
                <w:sz w:val="18"/>
                <w:szCs w:val="18"/>
              </w:rPr>
              <w:t xml:space="preserve"> y;</w:t>
            </w:r>
          </w:p>
          <w:p w:rsidR="00CE58CD" w:rsidRPr="0076630D" w:rsidRDefault="00CE58CD" w:rsidP="00CE58CD">
            <w:pPr>
              <w:pStyle w:val="PargrafodaLista"/>
              <w:tabs>
                <w:tab w:val="left" w:pos="579"/>
              </w:tabs>
              <w:spacing w:before="205" w:line="360" w:lineRule="auto"/>
              <w:ind w:right="229"/>
              <w:rPr>
                <w:rFonts w:ascii="Times New Roman" w:eastAsia="Times New Roman" w:hAnsi="Times New Roman" w:cs="Times New Roman"/>
                <w:b/>
                <w:sz w:val="18"/>
                <w:szCs w:val="18"/>
                <w:lang w:val="pt-BR"/>
              </w:rPr>
            </w:pPr>
            <w:r w:rsidRPr="00CE58CD">
              <w:rPr>
                <w:rFonts w:ascii="Times New Roman" w:eastAsia="Times New Roman" w:hAnsi="Times New Roman" w:cs="Times New Roman"/>
                <w:b/>
                <w:sz w:val="18"/>
                <w:szCs w:val="18"/>
              </w:rPr>
              <w:t xml:space="preserve">    </w:t>
            </w:r>
            <w:proofErr w:type="spellStart"/>
            <w:r w:rsidRPr="0076630D">
              <w:rPr>
                <w:rFonts w:ascii="Times New Roman" w:eastAsia="Times New Roman" w:hAnsi="Times New Roman" w:cs="Times New Roman"/>
                <w:b/>
                <w:sz w:val="18"/>
                <w:szCs w:val="18"/>
                <w:lang w:val="pt-BR"/>
              </w:rPr>
              <w:t>printf</w:t>
            </w:r>
            <w:proofErr w:type="spellEnd"/>
            <w:r w:rsidRPr="0076630D">
              <w:rPr>
                <w:rFonts w:ascii="Times New Roman" w:eastAsia="Times New Roman" w:hAnsi="Times New Roman" w:cs="Times New Roman"/>
                <w:b/>
                <w:sz w:val="18"/>
                <w:szCs w:val="18"/>
                <w:lang w:val="pt-BR"/>
              </w:rPr>
              <w:t>("Digite o valor de x e o valor de y: \n");</w:t>
            </w:r>
          </w:p>
          <w:p w:rsidR="00CE58CD" w:rsidRPr="0076630D" w:rsidRDefault="00CE58CD" w:rsidP="00CE58CD">
            <w:pPr>
              <w:pStyle w:val="PargrafodaLista"/>
              <w:tabs>
                <w:tab w:val="left" w:pos="579"/>
              </w:tabs>
              <w:spacing w:before="205" w:line="360" w:lineRule="auto"/>
              <w:ind w:right="229"/>
              <w:rPr>
                <w:rFonts w:ascii="Times New Roman" w:eastAsia="Times New Roman" w:hAnsi="Times New Roman" w:cs="Times New Roman"/>
                <w:b/>
                <w:sz w:val="18"/>
                <w:szCs w:val="18"/>
                <w:lang w:val="pt-BR"/>
              </w:rPr>
            </w:pPr>
            <w:r w:rsidRPr="0076630D">
              <w:rPr>
                <w:rFonts w:ascii="Times New Roman" w:eastAsia="Times New Roman" w:hAnsi="Times New Roman" w:cs="Times New Roman"/>
                <w:b/>
                <w:sz w:val="18"/>
                <w:szCs w:val="18"/>
                <w:lang w:val="pt-BR"/>
              </w:rPr>
              <w:t xml:space="preserve">    </w:t>
            </w:r>
            <w:proofErr w:type="spellStart"/>
            <w:r w:rsidRPr="0076630D">
              <w:rPr>
                <w:rFonts w:ascii="Times New Roman" w:eastAsia="Times New Roman" w:hAnsi="Times New Roman" w:cs="Times New Roman"/>
                <w:b/>
                <w:sz w:val="18"/>
                <w:szCs w:val="18"/>
                <w:lang w:val="pt-BR"/>
              </w:rPr>
              <w:t>scanf</w:t>
            </w:r>
            <w:proofErr w:type="spellEnd"/>
            <w:r w:rsidRPr="0076630D">
              <w:rPr>
                <w:rFonts w:ascii="Times New Roman" w:eastAsia="Times New Roman" w:hAnsi="Times New Roman" w:cs="Times New Roman"/>
                <w:b/>
                <w:sz w:val="18"/>
                <w:szCs w:val="18"/>
                <w:lang w:val="pt-BR"/>
              </w:rPr>
              <w:t>("%i %</w:t>
            </w:r>
            <w:proofErr w:type="spellStart"/>
            <w:r w:rsidRPr="0076630D">
              <w:rPr>
                <w:rFonts w:ascii="Times New Roman" w:eastAsia="Times New Roman" w:hAnsi="Times New Roman" w:cs="Times New Roman"/>
                <w:b/>
                <w:sz w:val="18"/>
                <w:szCs w:val="18"/>
                <w:lang w:val="pt-BR"/>
              </w:rPr>
              <w:t>i",&amp;x,&amp;y</w:t>
            </w:r>
            <w:proofErr w:type="spellEnd"/>
            <w:r w:rsidRPr="0076630D">
              <w:rPr>
                <w:rFonts w:ascii="Times New Roman" w:eastAsia="Times New Roman" w:hAnsi="Times New Roman" w:cs="Times New Roman"/>
                <w:b/>
                <w:sz w:val="18"/>
                <w:szCs w:val="18"/>
                <w:lang w:val="pt-BR"/>
              </w:rPr>
              <w:t>);</w:t>
            </w:r>
          </w:p>
          <w:p w:rsidR="00CE58CD" w:rsidRPr="0076630D" w:rsidRDefault="00CE58CD" w:rsidP="00CE58CD">
            <w:pPr>
              <w:pStyle w:val="PargrafodaLista"/>
              <w:tabs>
                <w:tab w:val="left" w:pos="579"/>
              </w:tabs>
              <w:spacing w:before="205" w:line="360" w:lineRule="auto"/>
              <w:ind w:right="229"/>
              <w:rPr>
                <w:rFonts w:ascii="Times New Roman" w:eastAsia="Times New Roman" w:hAnsi="Times New Roman" w:cs="Times New Roman"/>
                <w:b/>
                <w:sz w:val="18"/>
                <w:szCs w:val="18"/>
                <w:u w:val="single"/>
                <w:lang w:val="pt-BR"/>
              </w:rPr>
            </w:pPr>
            <w:r w:rsidRPr="0076630D">
              <w:rPr>
                <w:rFonts w:ascii="Times New Roman" w:eastAsia="Times New Roman" w:hAnsi="Times New Roman" w:cs="Times New Roman"/>
                <w:b/>
                <w:sz w:val="18"/>
                <w:szCs w:val="18"/>
                <w:lang w:val="pt-BR"/>
              </w:rPr>
              <w:t xml:space="preserve">    </w:t>
            </w:r>
            <w:proofErr w:type="spellStart"/>
            <w:r w:rsidRPr="0076630D">
              <w:rPr>
                <w:rFonts w:ascii="Times New Roman" w:eastAsia="Times New Roman" w:hAnsi="Times New Roman" w:cs="Times New Roman"/>
                <w:b/>
                <w:sz w:val="18"/>
                <w:szCs w:val="18"/>
                <w:lang w:val="pt-BR"/>
              </w:rPr>
              <w:t>int</w:t>
            </w:r>
            <w:proofErr w:type="spellEnd"/>
            <w:r w:rsidRPr="0076630D">
              <w:rPr>
                <w:rFonts w:ascii="Times New Roman" w:eastAsia="Times New Roman" w:hAnsi="Times New Roman" w:cs="Times New Roman"/>
                <w:b/>
                <w:sz w:val="18"/>
                <w:szCs w:val="18"/>
                <w:lang w:val="pt-BR"/>
              </w:rPr>
              <w:t xml:space="preserve"> resultado=soma(</w:t>
            </w:r>
            <w:proofErr w:type="spellStart"/>
            <w:r w:rsidRPr="0076630D">
              <w:rPr>
                <w:rFonts w:ascii="Times New Roman" w:eastAsia="Times New Roman" w:hAnsi="Times New Roman" w:cs="Times New Roman"/>
                <w:b/>
                <w:sz w:val="18"/>
                <w:szCs w:val="18"/>
                <w:lang w:val="pt-BR"/>
              </w:rPr>
              <w:t>x,y</w:t>
            </w:r>
            <w:proofErr w:type="spellEnd"/>
            <w:r w:rsidRPr="0076630D">
              <w:rPr>
                <w:rFonts w:ascii="Times New Roman" w:eastAsia="Times New Roman" w:hAnsi="Times New Roman" w:cs="Times New Roman"/>
                <w:b/>
                <w:sz w:val="18"/>
                <w:szCs w:val="18"/>
                <w:lang w:val="pt-BR"/>
              </w:rPr>
              <w:t>);</w:t>
            </w:r>
          </w:p>
          <w:p w:rsidR="00CE58CD" w:rsidRPr="0076630D" w:rsidRDefault="00CE58CD" w:rsidP="00CE58CD">
            <w:pPr>
              <w:pStyle w:val="PargrafodaLista"/>
              <w:tabs>
                <w:tab w:val="left" w:pos="579"/>
              </w:tabs>
              <w:spacing w:before="205" w:line="360" w:lineRule="auto"/>
              <w:ind w:right="229"/>
              <w:rPr>
                <w:rFonts w:ascii="Times New Roman" w:eastAsia="Times New Roman" w:hAnsi="Times New Roman" w:cs="Times New Roman"/>
                <w:b/>
                <w:sz w:val="18"/>
                <w:szCs w:val="18"/>
                <w:lang w:val="pt-BR"/>
              </w:rPr>
            </w:pPr>
            <w:r w:rsidRPr="0076630D">
              <w:rPr>
                <w:rFonts w:ascii="Times New Roman" w:eastAsia="Times New Roman" w:hAnsi="Times New Roman" w:cs="Times New Roman"/>
                <w:b/>
                <w:sz w:val="18"/>
                <w:szCs w:val="18"/>
                <w:lang w:val="pt-BR"/>
              </w:rPr>
              <w:t xml:space="preserve">    </w:t>
            </w:r>
            <w:proofErr w:type="spellStart"/>
            <w:r w:rsidRPr="0076630D">
              <w:rPr>
                <w:rFonts w:ascii="Times New Roman" w:eastAsia="Times New Roman" w:hAnsi="Times New Roman" w:cs="Times New Roman"/>
                <w:b/>
                <w:sz w:val="18"/>
                <w:szCs w:val="18"/>
                <w:lang w:val="pt-BR"/>
              </w:rPr>
              <w:t>printf</w:t>
            </w:r>
            <w:proofErr w:type="spellEnd"/>
            <w:r w:rsidRPr="0076630D">
              <w:rPr>
                <w:rFonts w:ascii="Times New Roman" w:eastAsia="Times New Roman" w:hAnsi="Times New Roman" w:cs="Times New Roman"/>
                <w:b/>
                <w:sz w:val="18"/>
                <w:szCs w:val="18"/>
                <w:lang w:val="pt-BR"/>
              </w:rPr>
              <w:t>("%i+%i=%i",</w:t>
            </w:r>
            <w:proofErr w:type="spellStart"/>
            <w:r w:rsidRPr="0076630D">
              <w:rPr>
                <w:rFonts w:ascii="Times New Roman" w:eastAsia="Times New Roman" w:hAnsi="Times New Roman" w:cs="Times New Roman"/>
                <w:b/>
                <w:sz w:val="18"/>
                <w:szCs w:val="18"/>
                <w:lang w:val="pt-BR"/>
              </w:rPr>
              <w:t>x,y,resultado</w:t>
            </w:r>
            <w:proofErr w:type="spellEnd"/>
            <w:r w:rsidRPr="0076630D">
              <w:rPr>
                <w:rFonts w:ascii="Times New Roman" w:eastAsia="Times New Roman" w:hAnsi="Times New Roman" w:cs="Times New Roman"/>
                <w:b/>
                <w:sz w:val="18"/>
                <w:szCs w:val="18"/>
                <w:lang w:val="pt-BR"/>
              </w:rPr>
              <w:t>);</w:t>
            </w:r>
          </w:p>
          <w:p w:rsidR="00CE58CD" w:rsidRPr="00CE58CD" w:rsidRDefault="00CE58CD" w:rsidP="00CE58CD">
            <w:pPr>
              <w:pStyle w:val="PargrafodaLista"/>
              <w:tabs>
                <w:tab w:val="left" w:pos="579"/>
              </w:tabs>
              <w:spacing w:before="205" w:line="360" w:lineRule="auto"/>
              <w:ind w:right="229"/>
              <w:rPr>
                <w:rFonts w:ascii="Times New Roman" w:eastAsia="Times New Roman" w:hAnsi="Times New Roman" w:cs="Times New Roman"/>
                <w:b/>
                <w:sz w:val="18"/>
                <w:szCs w:val="18"/>
              </w:rPr>
            </w:pPr>
            <w:r w:rsidRPr="00CE58CD">
              <w:rPr>
                <w:rFonts w:ascii="Times New Roman" w:eastAsia="Times New Roman" w:hAnsi="Times New Roman" w:cs="Times New Roman"/>
                <w:b/>
                <w:sz w:val="18"/>
                <w:szCs w:val="18"/>
              </w:rPr>
              <w:t>}</w:t>
            </w:r>
          </w:p>
          <w:p w:rsidR="00CE58CD" w:rsidRPr="00CE58CD" w:rsidRDefault="00CE58CD" w:rsidP="00CE58CD">
            <w:pPr>
              <w:pStyle w:val="PargrafodaLista"/>
              <w:tabs>
                <w:tab w:val="left" w:pos="579"/>
              </w:tabs>
              <w:spacing w:before="205" w:line="360" w:lineRule="auto"/>
              <w:ind w:right="229"/>
              <w:rPr>
                <w:rFonts w:ascii="Times New Roman" w:eastAsia="Times New Roman" w:hAnsi="Times New Roman" w:cs="Times New Roman"/>
                <w:b/>
                <w:sz w:val="18"/>
                <w:szCs w:val="18"/>
              </w:rPr>
            </w:pPr>
            <w:proofErr w:type="spellStart"/>
            <w:r w:rsidRPr="00CE58CD">
              <w:rPr>
                <w:rFonts w:ascii="Times New Roman" w:eastAsia="Times New Roman" w:hAnsi="Times New Roman" w:cs="Times New Roman"/>
                <w:b/>
                <w:sz w:val="18"/>
                <w:szCs w:val="18"/>
              </w:rPr>
              <w:t>int</w:t>
            </w:r>
            <w:proofErr w:type="spellEnd"/>
            <w:r w:rsidRPr="00CE58CD">
              <w:rPr>
                <w:rFonts w:ascii="Times New Roman" w:eastAsia="Times New Roman" w:hAnsi="Times New Roman" w:cs="Times New Roman"/>
                <w:b/>
                <w:sz w:val="18"/>
                <w:szCs w:val="18"/>
              </w:rPr>
              <w:t xml:space="preserve"> soma(</w:t>
            </w:r>
            <w:proofErr w:type="spellStart"/>
            <w:r w:rsidRPr="00CE58CD">
              <w:rPr>
                <w:rFonts w:ascii="Times New Roman" w:eastAsia="Times New Roman" w:hAnsi="Times New Roman" w:cs="Times New Roman"/>
                <w:b/>
                <w:sz w:val="18"/>
                <w:szCs w:val="18"/>
              </w:rPr>
              <w:t>int</w:t>
            </w:r>
            <w:proofErr w:type="spellEnd"/>
            <w:r w:rsidRPr="00CE58CD">
              <w:rPr>
                <w:rFonts w:ascii="Times New Roman" w:eastAsia="Times New Roman" w:hAnsi="Times New Roman" w:cs="Times New Roman"/>
                <w:b/>
                <w:sz w:val="18"/>
                <w:szCs w:val="18"/>
              </w:rPr>
              <w:t xml:space="preserve"> x, </w:t>
            </w:r>
            <w:proofErr w:type="spellStart"/>
            <w:r w:rsidRPr="00CE58CD">
              <w:rPr>
                <w:rFonts w:ascii="Times New Roman" w:eastAsia="Times New Roman" w:hAnsi="Times New Roman" w:cs="Times New Roman"/>
                <w:b/>
                <w:sz w:val="18"/>
                <w:szCs w:val="18"/>
              </w:rPr>
              <w:t>int</w:t>
            </w:r>
            <w:proofErr w:type="spellEnd"/>
            <w:r w:rsidRPr="00CE58CD">
              <w:rPr>
                <w:rFonts w:ascii="Times New Roman" w:eastAsia="Times New Roman" w:hAnsi="Times New Roman" w:cs="Times New Roman"/>
                <w:b/>
                <w:sz w:val="18"/>
                <w:szCs w:val="18"/>
              </w:rPr>
              <w:t xml:space="preserve"> y){</w:t>
            </w:r>
          </w:p>
          <w:p w:rsidR="00CE58CD" w:rsidRPr="00CE58CD" w:rsidRDefault="00CE58CD" w:rsidP="00CE58CD">
            <w:pPr>
              <w:pStyle w:val="PargrafodaLista"/>
              <w:tabs>
                <w:tab w:val="left" w:pos="579"/>
              </w:tabs>
              <w:spacing w:before="205" w:line="360" w:lineRule="auto"/>
              <w:ind w:right="229"/>
              <w:rPr>
                <w:rFonts w:ascii="Times New Roman" w:eastAsia="Times New Roman" w:hAnsi="Times New Roman" w:cs="Times New Roman"/>
                <w:b/>
                <w:sz w:val="18"/>
                <w:szCs w:val="18"/>
              </w:rPr>
            </w:pPr>
            <w:r w:rsidRPr="00CE58CD">
              <w:rPr>
                <w:rFonts w:ascii="Times New Roman" w:eastAsia="Times New Roman" w:hAnsi="Times New Roman" w:cs="Times New Roman"/>
                <w:b/>
                <w:sz w:val="18"/>
                <w:szCs w:val="18"/>
              </w:rPr>
              <w:t xml:space="preserve">    </w:t>
            </w:r>
            <w:proofErr w:type="spellStart"/>
            <w:r w:rsidRPr="00CE58CD">
              <w:rPr>
                <w:rFonts w:ascii="Times New Roman" w:eastAsia="Times New Roman" w:hAnsi="Times New Roman" w:cs="Times New Roman"/>
                <w:b/>
                <w:sz w:val="18"/>
                <w:szCs w:val="18"/>
              </w:rPr>
              <w:t>int</w:t>
            </w:r>
            <w:proofErr w:type="spellEnd"/>
            <w:r w:rsidRPr="00CE58CD">
              <w:rPr>
                <w:rFonts w:ascii="Times New Roman" w:eastAsia="Times New Roman" w:hAnsi="Times New Roman" w:cs="Times New Roman"/>
                <w:b/>
                <w:sz w:val="18"/>
                <w:szCs w:val="18"/>
              </w:rPr>
              <w:t xml:space="preserve"> r=</w:t>
            </w:r>
            <w:proofErr w:type="spellStart"/>
            <w:r w:rsidRPr="00CE58CD">
              <w:rPr>
                <w:rFonts w:ascii="Times New Roman" w:eastAsia="Times New Roman" w:hAnsi="Times New Roman" w:cs="Times New Roman"/>
                <w:b/>
                <w:sz w:val="18"/>
                <w:szCs w:val="18"/>
              </w:rPr>
              <w:t>x+y</w:t>
            </w:r>
            <w:proofErr w:type="spellEnd"/>
            <w:r w:rsidRPr="00CE58CD">
              <w:rPr>
                <w:rFonts w:ascii="Times New Roman" w:eastAsia="Times New Roman" w:hAnsi="Times New Roman" w:cs="Times New Roman"/>
                <w:b/>
                <w:sz w:val="18"/>
                <w:szCs w:val="18"/>
              </w:rPr>
              <w:t>;</w:t>
            </w:r>
          </w:p>
          <w:p w:rsidR="00CE58CD" w:rsidRPr="00CE58CD" w:rsidRDefault="00CE58CD" w:rsidP="00CE58CD">
            <w:pPr>
              <w:pStyle w:val="PargrafodaLista"/>
              <w:tabs>
                <w:tab w:val="left" w:pos="579"/>
              </w:tabs>
              <w:spacing w:before="205" w:line="360" w:lineRule="auto"/>
              <w:ind w:right="229"/>
              <w:rPr>
                <w:rFonts w:ascii="Times New Roman" w:eastAsia="Times New Roman" w:hAnsi="Times New Roman" w:cs="Times New Roman"/>
                <w:b/>
                <w:sz w:val="18"/>
                <w:szCs w:val="18"/>
              </w:rPr>
            </w:pPr>
            <w:r w:rsidRPr="00CE58CD">
              <w:rPr>
                <w:rFonts w:ascii="Times New Roman" w:eastAsia="Times New Roman" w:hAnsi="Times New Roman" w:cs="Times New Roman"/>
                <w:b/>
                <w:sz w:val="18"/>
                <w:szCs w:val="18"/>
              </w:rPr>
              <w:t xml:space="preserve">    return r;</w:t>
            </w:r>
          </w:p>
          <w:p w:rsidR="00CE58CD" w:rsidRDefault="00CE58CD" w:rsidP="00CE58CD">
            <w:pPr>
              <w:pStyle w:val="PargrafodaLista"/>
              <w:tabs>
                <w:tab w:val="left" w:pos="579"/>
              </w:tabs>
              <w:spacing w:before="205" w:line="360" w:lineRule="auto"/>
              <w:ind w:right="229"/>
              <w:rPr>
                <w:rFonts w:ascii="Times New Roman" w:eastAsia="Times New Roman" w:hAnsi="Times New Roman" w:cs="Times New Roman"/>
                <w:b/>
                <w:sz w:val="24"/>
                <w:szCs w:val="24"/>
              </w:rPr>
            </w:pPr>
            <w:r w:rsidRPr="00CE58CD">
              <w:rPr>
                <w:rFonts w:ascii="Times New Roman" w:eastAsia="Times New Roman" w:hAnsi="Times New Roman" w:cs="Times New Roman"/>
                <w:b/>
                <w:sz w:val="18"/>
                <w:szCs w:val="18"/>
              </w:rPr>
              <w:t>}</w:t>
            </w:r>
          </w:p>
        </w:tc>
        <w:tc>
          <w:tcPr>
            <w:tcW w:w="4975" w:type="dxa"/>
          </w:tcPr>
          <w:p w:rsidR="00CE58CD" w:rsidRPr="0076630D" w:rsidRDefault="00CE58CD" w:rsidP="00CE58CD">
            <w:pPr>
              <w:pStyle w:val="PargrafodaLista"/>
              <w:tabs>
                <w:tab w:val="left" w:pos="579"/>
              </w:tabs>
              <w:spacing w:before="205" w:line="360" w:lineRule="auto"/>
              <w:ind w:right="229"/>
              <w:rPr>
                <w:rFonts w:ascii="Times New Roman" w:eastAsia="Times New Roman" w:hAnsi="Times New Roman" w:cs="Times New Roman"/>
                <w:b/>
                <w:lang w:val="pt-BR"/>
              </w:rPr>
            </w:pPr>
            <w:r w:rsidRPr="0076630D">
              <w:rPr>
                <w:rFonts w:ascii="Times New Roman" w:eastAsia="Times New Roman" w:hAnsi="Times New Roman" w:cs="Times New Roman"/>
                <w:b/>
                <w:lang w:val="pt-BR"/>
              </w:rPr>
              <w:t>Sem a utilização de protótipo:</w:t>
            </w:r>
          </w:p>
          <w:p w:rsidR="007D3BAD" w:rsidRPr="00CE58CD" w:rsidRDefault="007D3BAD" w:rsidP="007D3BAD">
            <w:pPr>
              <w:pStyle w:val="PargrafodaLista"/>
              <w:tabs>
                <w:tab w:val="left" w:pos="579"/>
              </w:tabs>
              <w:spacing w:before="205" w:line="360" w:lineRule="auto"/>
              <w:ind w:right="229"/>
              <w:rPr>
                <w:rFonts w:ascii="Times New Roman" w:eastAsia="Times New Roman" w:hAnsi="Times New Roman" w:cs="Times New Roman"/>
                <w:b/>
                <w:sz w:val="18"/>
                <w:szCs w:val="18"/>
              </w:rPr>
            </w:pPr>
            <w:proofErr w:type="spellStart"/>
            <w:r w:rsidRPr="00CE58CD">
              <w:rPr>
                <w:rFonts w:ascii="Times New Roman" w:eastAsia="Times New Roman" w:hAnsi="Times New Roman" w:cs="Times New Roman"/>
                <w:b/>
                <w:sz w:val="18"/>
                <w:szCs w:val="18"/>
              </w:rPr>
              <w:t>int</w:t>
            </w:r>
            <w:proofErr w:type="spellEnd"/>
            <w:r w:rsidRPr="00CE58CD">
              <w:rPr>
                <w:rFonts w:ascii="Times New Roman" w:eastAsia="Times New Roman" w:hAnsi="Times New Roman" w:cs="Times New Roman"/>
                <w:b/>
                <w:sz w:val="18"/>
                <w:szCs w:val="18"/>
              </w:rPr>
              <w:t xml:space="preserve"> soma(</w:t>
            </w:r>
            <w:proofErr w:type="spellStart"/>
            <w:r w:rsidRPr="00CE58CD">
              <w:rPr>
                <w:rFonts w:ascii="Times New Roman" w:eastAsia="Times New Roman" w:hAnsi="Times New Roman" w:cs="Times New Roman"/>
                <w:b/>
                <w:sz w:val="18"/>
                <w:szCs w:val="18"/>
              </w:rPr>
              <w:t>int</w:t>
            </w:r>
            <w:proofErr w:type="spellEnd"/>
            <w:r w:rsidRPr="00CE58CD">
              <w:rPr>
                <w:rFonts w:ascii="Times New Roman" w:eastAsia="Times New Roman" w:hAnsi="Times New Roman" w:cs="Times New Roman"/>
                <w:b/>
                <w:sz w:val="18"/>
                <w:szCs w:val="18"/>
              </w:rPr>
              <w:t xml:space="preserve"> x, </w:t>
            </w:r>
            <w:proofErr w:type="spellStart"/>
            <w:r w:rsidRPr="00CE58CD">
              <w:rPr>
                <w:rFonts w:ascii="Times New Roman" w:eastAsia="Times New Roman" w:hAnsi="Times New Roman" w:cs="Times New Roman"/>
                <w:b/>
                <w:sz w:val="18"/>
                <w:szCs w:val="18"/>
              </w:rPr>
              <w:t>int</w:t>
            </w:r>
            <w:proofErr w:type="spellEnd"/>
            <w:r w:rsidRPr="00CE58CD">
              <w:rPr>
                <w:rFonts w:ascii="Times New Roman" w:eastAsia="Times New Roman" w:hAnsi="Times New Roman" w:cs="Times New Roman"/>
                <w:b/>
                <w:sz w:val="18"/>
                <w:szCs w:val="18"/>
              </w:rPr>
              <w:t xml:space="preserve"> y){</w:t>
            </w:r>
          </w:p>
          <w:p w:rsidR="007D3BAD" w:rsidRPr="00CE58CD" w:rsidRDefault="007D3BAD" w:rsidP="007D3BAD">
            <w:pPr>
              <w:pStyle w:val="PargrafodaLista"/>
              <w:tabs>
                <w:tab w:val="left" w:pos="579"/>
              </w:tabs>
              <w:spacing w:before="205" w:line="360" w:lineRule="auto"/>
              <w:ind w:right="229"/>
              <w:rPr>
                <w:rFonts w:ascii="Times New Roman" w:eastAsia="Times New Roman" w:hAnsi="Times New Roman" w:cs="Times New Roman"/>
                <w:b/>
                <w:sz w:val="18"/>
                <w:szCs w:val="18"/>
              </w:rPr>
            </w:pPr>
            <w:r w:rsidRPr="00CE58CD">
              <w:rPr>
                <w:rFonts w:ascii="Times New Roman" w:eastAsia="Times New Roman" w:hAnsi="Times New Roman" w:cs="Times New Roman"/>
                <w:b/>
                <w:sz w:val="18"/>
                <w:szCs w:val="18"/>
              </w:rPr>
              <w:t xml:space="preserve">    </w:t>
            </w:r>
            <w:proofErr w:type="spellStart"/>
            <w:r w:rsidRPr="00CE58CD">
              <w:rPr>
                <w:rFonts w:ascii="Times New Roman" w:eastAsia="Times New Roman" w:hAnsi="Times New Roman" w:cs="Times New Roman"/>
                <w:b/>
                <w:sz w:val="18"/>
                <w:szCs w:val="18"/>
              </w:rPr>
              <w:t>int</w:t>
            </w:r>
            <w:proofErr w:type="spellEnd"/>
            <w:r w:rsidRPr="00CE58CD">
              <w:rPr>
                <w:rFonts w:ascii="Times New Roman" w:eastAsia="Times New Roman" w:hAnsi="Times New Roman" w:cs="Times New Roman"/>
                <w:b/>
                <w:sz w:val="18"/>
                <w:szCs w:val="18"/>
              </w:rPr>
              <w:t xml:space="preserve"> r=</w:t>
            </w:r>
            <w:proofErr w:type="spellStart"/>
            <w:r w:rsidRPr="00CE58CD">
              <w:rPr>
                <w:rFonts w:ascii="Times New Roman" w:eastAsia="Times New Roman" w:hAnsi="Times New Roman" w:cs="Times New Roman"/>
                <w:b/>
                <w:sz w:val="18"/>
                <w:szCs w:val="18"/>
              </w:rPr>
              <w:t>x+y</w:t>
            </w:r>
            <w:proofErr w:type="spellEnd"/>
            <w:r w:rsidRPr="00CE58CD">
              <w:rPr>
                <w:rFonts w:ascii="Times New Roman" w:eastAsia="Times New Roman" w:hAnsi="Times New Roman" w:cs="Times New Roman"/>
                <w:b/>
                <w:sz w:val="18"/>
                <w:szCs w:val="18"/>
              </w:rPr>
              <w:t>;</w:t>
            </w:r>
          </w:p>
          <w:p w:rsidR="007D3BAD" w:rsidRPr="00CE58CD" w:rsidRDefault="007D3BAD" w:rsidP="007D3BAD">
            <w:pPr>
              <w:pStyle w:val="PargrafodaLista"/>
              <w:tabs>
                <w:tab w:val="left" w:pos="579"/>
              </w:tabs>
              <w:spacing w:before="205" w:line="360" w:lineRule="auto"/>
              <w:ind w:right="229"/>
              <w:rPr>
                <w:rFonts w:ascii="Times New Roman" w:eastAsia="Times New Roman" w:hAnsi="Times New Roman" w:cs="Times New Roman"/>
                <w:b/>
                <w:sz w:val="18"/>
                <w:szCs w:val="18"/>
              </w:rPr>
            </w:pPr>
            <w:r w:rsidRPr="00CE58CD">
              <w:rPr>
                <w:rFonts w:ascii="Times New Roman" w:eastAsia="Times New Roman" w:hAnsi="Times New Roman" w:cs="Times New Roman"/>
                <w:b/>
                <w:sz w:val="18"/>
                <w:szCs w:val="18"/>
              </w:rPr>
              <w:t xml:space="preserve">    return r;</w:t>
            </w:r>
          </w:p>
          <w:p w:rsidR="007D3BAD" w:rsidRPr="007D3BAD" w:rsidRDefault="007D3BAD" w:rsidP="007D3BAD">
            <w:pPr>
              <w:pStyle w:val="PargrafodaLista"/>
              <w:tabs>
                <w:tab w:val="left" w:pos="579"/>
              </w:tabs>
              <w:spacing w:before="205" w:line="360" w:lineRule="auto"/>
              <w:ind w:right="229"/>
              <w:rPr>
                <w:rFonts w:ascii="Times New Roman" w:eastAsia="Times New Roman" w:hAnsi="Times New Roman" w:cs="Times New Roman"/>
                <w:b/>
                <w:sz w:val="18"/>
                <w:szCs w:val="18"/>
              </w:rPr>
            </w:pPr>
            <w:r w:rsidRPr="00CE58CD">
              <w:rPr>
                <w:rFonts w:ascii="Times New Roman" w:eastAsia="Times New Roman" w:hAnsi="Times New Roman" w:cs="Times New Roman"/>
                <w:b/>
                <w:sz w:val="18"/>
                <w:szCs w:val="18"/>
              </w:rPr>
              <w:t>}</w:t>
            </w:r>
          </w:p>
          <w:p w:rsidR="007D3BAD" w:rsidRPr="00CE58CD" w:rsidRDefault="007D3BAD" w:rsidP="007D3BAD">
            <w:pPr>
              <w:pStyle w:val="PargrafodaLista"/>
              <w:tabs>
                <w:tab w:val="left" w:pos="579"/>
              </w:tabs>
              <w:spacing w:before="205" w:line="360" w:lineRule="auto"/>
              <w:ind w:right="229"/>
              <w:rPr>
                <w:rFonts w:ascii="Times New Roman" w:eastAsia="Times New Roman" w:hAnsi="Times New Roman" w:cs="Times New Roman"/>
                <w:b/>
                <w:sz w:val="18"/>
                <w:szCs w:val="18"/>
              </w:rPr>
            </w:pPr>
            <w:r w:rsidRPr="00CE58CD">
              <w:rPr>
                <w:rFonts w:ascii="Times New Roman" w:eastAsia="Times New Roman" w:hAnsi="Times New Roman" w:cs="Times New Roman"/>
                <w:b/>
                <w:sz w:val="18"/>
                <w:szCs w:val="18"/>
              </w:rPr>
              <w:t>main(){</w:t>
            </w:r>
          </w:p>
          <w:p w:rsidR="007D3BAD" w:rsidRPr="0076630D" w:rsidRDefault="007D3BAD" w:rsidP="007D3BAD">
            <w:pPr>
              <w:pStyle w:val="PargrafodaLista"/>
              <w:tabs>
                <w:tab w:val="left" w:pos="579"/>
              </w:tabs>
              <w:spacing w:before="205" w:line="360" w:lineRule="auto"/>
              <w:ind w:right="229"/>
              <w:rPr>
                <w:rFonts w:ascii="Times New Roman" w:eastAsia="Times New Roman" w:hAnsi="Times New Roman" w:cs="Times New Roman"/>
                <w:b/>
                <w:sz w:val="18"/>
                <w:szCs w:val="18"/>
                <w:lang w:val="pt-BR"/>
              </w:rPr>
            </w:pPr>
            <w:r w:rsidRPr="00CE58CD">
              <w:rPr>
                <w:rFonts w:ascii="Times New Roman" w:eastAsia="Times New Roman" w:hAnsi="Times New Roman" w:cs="Times New Roman"/>
                <w:b/>
                <w:sz w:val="18"/>
                <w:szCs w:val="18"/>
              </w:rPr>
              <w:t xml:space="preserve">    </w:t>
            </w:r>
            <w:proofErr w:type="spellStart"/>
            <w:r w:rsidRPr="0076630D">
              <w:rPr>
                <w:rFonts w:ascii="Times New Roman" w:eastAsia="Times New Roman" w:hAnsi="Times New Roman" w:cs="Times New Roman"/>
                <w:b/>
                <w:sz w:val="18"/>
                <w:szCs w:val="18"/>
                <w:lang w:val="pt-BR"/>
              </w:rPr>
              <w:t>int</w:t>
            </w:r>
            <w:proofErr w:type="spellEnd"/>
            <w:r w:rsidRPr="0076630D">
              <w:rPr>
                <w:rFonts w:ascii="Times New Roman" w:eastAsia="Times New Roman" w:hAnsi="Times New Roman" w:cs="Times New Roman"/>
                <w:b/>
                <w:sz w:val="18"/>
                <w:szCs w:val="18"/>
                <w:lang w:val="pt-BR"/>
              </w:rPr>
              <w:t xml:space="preserve"> x;</w:t>
            </w:r>
          </w:p>
          <w:p w:rsidR="007D3BAD" w:rsidRPr="0076630D" w:rsidRDefault="007D3BAD" w:rsidP="007D3BAD">
            <w:pPr>
              <w:pStyle w:val="PargrafodaLista"/>
              <w:tabs>
                <w:tab w:val="left" w:pos="579"/>
              </w:tabs>
              <w:spacing w:before="205" w:line="360" w:lineRule="auto"/>
              <w:ind w:right="229"/>
              <w:rPr>
                <w:rFonts w:ascii="Times New Roman" w:eastAsia="Times New Roman" w:hAnsi="Times New Roman" w:cs="Times New Roman"/>
                <w:b/>
                <w:sz w:val="18"/>
                <w:szCs w:val="18"/>
                <w:lang w:val="pt-BR"/>
              </w:rPr>
            </w:pPr>
            <w:r w:rsidRPr="0076630D">
              <w:rPr>
                <w:rFonts w:ascii="Times New Roman" w:eastAsia="Times New Roman" w:hAnsi="Times New Roman" w:cs="Times New Roman"/>
                <w:b/>
                <w:sz w:val="18"/>
                <w:szCs w:val="18"/>
                <w:lang w:val="pt-BR"/>
              </w:rPr>
              <w:t xml:space="preserve">    </w:t>
            </w:r>
            <w:proofErr w:type="spellStart"/>
            <w:r w:rsidRPr="0076630D">
              <w:rPr>
                <w:rFonts w:ascii="Times New Roman" w:eastAsia="Times New Roman" w:hAnsi="Times New Roman" w:cs="Times New Roman"/>
                <w:b/>
                <w:sz w:val="18"/>
                <w:szCs w:val="18"/>
                <w:lang w:val="pt-BR"/>
              </w:rPr>
              <w:t>int</w:t>
            </w:r>
            <w:proofErr w:type="spellEnd"/>
            <w:r w:rsidRPr="0076630D">
              <w:rPr>
                <w:rFonts w:ascii="Times New Roman" w:eastAsia="Times New Roman" w:hAnsi="Times New Roman" w:cs="Times New Roman"/>
                <w:b/>
                <w:sz w:val="18"/>
                <w:szCs w:val="18"/>
                <w:lang w:val="pt-BR"/>
              </w:rPr>
              <w:t xml:space="preserve"> y;</w:t>
            </w:r>
          </w:p>
          <w:p w:rsidR="007D3BAD" w:rsidRPr="0076630D" w:rsidRDefault="007D3BAD" w:rsidP="007D3BAD">
            <w:pPr>
              <w:pStyle w:val="PargrafodaLista"/>
              <w:tabs>
                <w:tab w:val="left" w:pos="579"/>
              </w:tabs>
              <w:spacing w:before="205" w:line="360" w:lineRule="auto"/>
              <w:ind w:right="229"/>
              <w:rPr>
                <w:rFonts w:ascii="Times New Roman" w:eastAsia="Times New Roman" w:hAnsi="Times New Roman" w:cs="Times New Roman"/>
                <w:b/>
                <w:sz w:val="18"/>
                <w:szCs w:val="18"/>
                <w:lang w:val="pt-BR"/>
              </w:rPr>
            </w:pPr>
            <w:r w:rsidRPr="0076630D">
              <w:rPr>
                <w:rFonts w:ascii="Times New Roman" w:eastAsia="Times New Roman" w:hAnsi="Times New Roman" w:cs="Times New Roman"/>
                <w:b/>
                <w:sz w:val="18"/>
                <w:szCs w:val="18"/>
                <w:lang w:val="pt-BR"/>
              </w:rPr>
              <w:t xml:space="preserve">    </w:t>
            </w:r>
            <w:proofErr w:type="spellStart"/>
            <w:r w:rsidRPr="0076630D">
              <w:rPr>
                <w:rFonts w:ascii="Times New Roman" w:eastAsia="Times New Roman" w:hAnsi="Times New Roman" w:cs="Times New Roman"/>
                <w:b/>
                <w:sz w:val="18"/>
                <w:szCs w:val="18"/>
                <w:lang w:val="pt-BR"/>
              </w:rPr>
              <w:t>printf</w:t>
            </w:r>
            <w:proofErr w:type="spellEnd"/>
            <w:r w:rsidRPr="0076630D">
              <w:rPr>
                <w:rFonts w:ascii="Times New Roman" w:eastAsia="Times New Roman" w:hAnsi="Times New Roman" w:cs="Times New Roman"/>
                <w:b/>
                <w:sz w:val="18"/>
                <w:szCs w:val="18"/>
                <w:lang w:val="pt-BR"/>
              </w:rPr>
              <w:t>("Digite o valor de x e o valor de y: \n");</w:t>
            </w:r>
          </w:p>
          <w:p w:rsidR="007D3BAD" w:rsidRPr="0076630D" w:rsidRDefault="007D3BAD" w:rsidP="007D3BAD">
            <w:pPr>
              <w:pStyle w:val="PargrafodaLista"/>
              <w:tabs>
                <w:tab w:val="left" w:pos="579"/>
              </w:tabs>
              <w:spacing w:before="205" w:line="360" w:lineRule="auto"/>
              <w:ind w:right="229"/>
              <w:rPr>
                <w:rFonts w:ascii="Times New Roman" w:eastAsia="Times New Roman" w:hAnsi="Times New Roman" w:cs="Times New Roman"/>
                <w:b/>
                <w:sz w:val="18"/>
                <w:szCs w:val="18"/>
                <w:lang w:val="pt-BR"/>
              </w:rPr>
            </w:pPr>
            <w:r w:rsidRPr="0076630D">
              <w:rPr>
                <w:rFonts w:ascii="Times New Roman" w:eastAsia="Times New Roman" w:hAnsi="Times New Roman" w:cs="Times New Roman"/>
                <w:b/>
                <w:sz w:val="18"/>
                <w:szCs w:val="18"/>
                <w:lang w:val="pt-BR"/>
              </w:rPr>
              <w:t xml:space="preserve">    </w:t>
            </w:r>
            <w:proofErr w:type="spellStart"/>
            <w:r w:rsidRPr="0076630D">
              <w:rPr>
                <w:rFonts w:ascii="Times New Roman" w:eastAsia="Times New Roman" w:hAnsi="Times New Roman" w:cs="Times New Roman"/>
                <w:b/>
                <w:sz w:val="18"/>
                <w:szCs w:val="18"/>
                <w:lang w:val="pt-BR"/>
              </w:rPr>
              <w:t>scanf</w:t>
            </w:r>
            <w:proofErr w:type="spellEnd"/>
            <w:r w:rsidRPr="0076630D">
              <w:rPr>
                <w:rFonts w:ascii="Times New Roman" w:eastAsia="Times New Roman" w:hAnsi="Times New Roman" w:cs="Times New Roman"/>
                <w:b/>
                <w:sz w:val="18"/>
                <w:szCs w:val="18"/>
                <w:lang w:val="pt-BR"/>
              </w:rPr>
              <w:t>("%i %</w:t>
            </w:r>
            <w:proofErr w:type="spellStart"/>
            <w:r w:rsidRPr="0076630D">
              <w:rPr>
                <w:rFonts w:ascii="Times New Roman" w:eastAsia="Times New Roman" w:hAnsi="Times New Roman" w:cs="Times New Roman"/>
                <w:b/>
                <w:sz w:val="18"/>
                <w:szCs w:val="18"/>
                <w:lang w:val="pt-BR"/>
              </w:rPr>
              <w:t>i",&amp;x,&amp;y</w:t>
            </w:r>
            <w:proofErr w:type="spellEnd"/>
            <w:r w:rsidRPr="0076630D">
              <w:rPr>
                <w:rFonts w:ascii="Times New Roman" w:eastAsia="Times New Roman" w:hAnsi="Times New Roman" w:cs="Times New Roman"/>
                <w:b/>
                <w:sz w:val="18"/>
                <w:szCs w:val="18"/>
                <w:lang w:val="pt-BR"/>
              </w:rPr>
              <w:t>);</w:t>
            </w:r>
          </w:p>
          <w:p w:rsidR="007D3BAD" w:rsidRPr="0076630D" w:rsidRDefault="007D3BAD" w:rsidP="007D3BAD">
            <w:pPr>
              <w:pStyle w:val="PargrafodaLista"/>
              <w:tabs>
                <w:tab w:val="left" w:pos="579"/>
              </w:tabs>
              <w:spacing w:before="205" w:line="360" w:lineRule="auto"/>
              <w:ind w:right="229"/>
              <w:rPr>
                <w:rFonts w:ascii="Times New Roman" w:eastAsia="Times New Roman" w:hAnsi="Times New Roman" w:cs="Times New Roman"/>
                <w:b/>
                <w:sz w:val="18"/>
                <w:szCs w:val="18"/>
                <w:u w:val="single"/>
                <w:lang w:val="pt-BR"/>
              </w:rPr>
            </w:pPr>
            <w:r w:rsidRPr="0076630D">
              <w:rPr>
                <w:rFonts w:ascii="Times New Roman" w:eastAsia="Times New Roman" w:hAnsi="Times New Roman" w:cs="Times New Roman"/>
                <w:b/>
                <w:sz w:val="18"/>
                <w:szCs w:val="18"/>
                <w:lang w:val="pt-BR"/>
              </w:rPr>
              <w:t xml:space="preserve">    </w:t>
            </w:r>
            <w:proofErr w:type="spellStart"/>
            <w:r w:rsidRPr="0076630D">
              <w:rPr>
                <w:rFonts w:ascii="Times New Roman" w:eastAsia="Times New Roman" w:hAnsi="Times New Roman" w:cs="Times New Roman"/>
                <w:b/>
                <w:sz w:val="18"/>
                <w:szCs w:val="18"/>
                <w:lang w:val="pt-BR"/>
              </w:rPr>
              <w:t>int</w:t>
            </w:r>
            <w:proofErr w:type="spellEnd"/>
            <w:r w:rsidRPr="0076630D">
              <w:rPr>
                <w:rFonts w:ascii="Times New Roman" w:eastAsia="Times New Roman" w:hAnsi="Times New Roman" w:cs="Times New Roman"/>
                <w:b/>
                <w:sz w:val="18"/>
                <w:szCs w:val="18"/>
                <w:lang w:val="pt-BR"/>
              </w:rPr>
              <w:t xml:space="preserve"> resultado=soma(</w:t>
            </w:r>
            <w:proofErr w:type="spellStart"/>
            <w:r w:rsidRPr="0076630D">
              <w:rPr>
                <w:rFonts w:ascii="Times New Roman" w:eastAsia="Times New Roman" w:hAnsi="Times New Roman" w:cs="Times New Roman"/>
                <w:b/>
                <w:sz w:val="18"/>
                <w:szCs w:val="18"/>
                <w:lang w:val="pt-BR"/>
              </w:rPr>
              <w:t>x,y</w:t>
            </w:r>
            <w:proofErr w:type="spellEnd"/>
            <w:r w:rsidRPr="0076630D">
              <w:rPr>
                <w:rFonts w:ascii="Times New Roman" w:eastAsia="Times New Roman" w:hAnsi="Times New Roman" w:cs="Times New Roman"/>
                <w:b/>
                <w:sz w:val="18"/>
                <w:szCs w:val="18"/>
                <w:lang w:val="pt-BR"/>
              </w:rPr>
              <w:t>);</w:t>
            </w:r>
          </w:p>
          <w:p w:rsidR="007D3BAD" w:rsidRPr="0076630D" w:rsidRDefault="007D3BAD" w:rsidP="007D3BAD">
            <w:pPr>
              <w:pStyle w:val="PargrafodaLista"/>
              <w:tabs>
                <w:tab w:val="left" w:pos="579"/>
              </w:tabs>
              <w:spacing w:before="205" w:line="360" w:lineRule="auto"/>
              <w:ind w:right="229"/>
              <w:rPr>
                <w:rFonts w:ascii="Times New Roman" w:eastAsia="Times New Roman" w:hAnsi="Times New Roman" w:cs="Times New Roman"/>
                <w:b/>
                <w:sz w:val="18"/>
                <w:szCs w:val="18"/>
                <w:lang w:val="pt-BR"/>
              </w:rPr>
            </w:pPr>
            <w:r w:rsidRPr="0076630D">
              <w:rPr>
                <w:rFonts w:ascii="Times New Roman" w:eastAsia="Times New Roman" w:hAnsi="Times New Roman" w:cs="Times New Roman"/>
                <w:b/>
                <w:sz w:val="18"/>
                <w:szCs w:val="18"/>
                <w:lang w:val="pt-BR"/>
              </w:rPr>
              <w:t xml:space="preserve">    </w:t>
            </w:r>
            <w:proofErr w:type="spellStart"/>
            <w:r w:rsidRPr="0076630D">
              <w:rPr>
                <w:rFonts w:ascii="Times New Roman" w:eastAsia="Times New Roman" w:hAnsi="Times New Roman" w:cs="Times New Roman"/>
                <w:b/>
                <w:sz w:val="18"/>
                <w:szCs w:val="18"/>
                <w:lang w:val="pt-BR"/>
              </w:rPr>
              <w:t>printf</w:t>
            </w:r>
            <w:proofErr w:type="spellEnd"/>
            <w:r w:rsidRPr="0076630D">
              <w:rPr>
                <w:rFonts w:ascii="Times New Roman" w:eastAsia="Times New Roman" w:hAnsi="Times New Roman" w:cs="Times New Roman"/>
                <w:b/>
                <w:sz w:val="18"/>
                <w:szCs w:val="18"/>
                <w:lang w:val="pt-BR"/>
              </w:rPr>
              <w:t>("%i+%i=%i",</w:t>
            </w:r>
            <w:proofErr w:type="spellStart"/>
            <w:r w:rsidRPr="0076630D">
              <w:rPr>
                <w:rFonts w:ascii="Times New Roman" w:eastAsia="Times New Roman" w:hAnsi="Times New Roman" w:cs="Times New Roman"/>
                <w:b/>
                <w:sz w:val="18"/>
                <w:szCs w:val="18"/>
                <w:lang w:val="pt-BR"/>
              </w:rPr>
              <w:t>x,y,resultado</w:t>
            </w:r>
            <w:proofErr w:type="spellEnd"/>
            <w:r w:rsidRPr="0076630D">
              <w:rPr>
                <w:rFonts w:ascii="Times New Roman" w:eastAsia="Times New Roman" w:hAnsi="Times New Roman" w:cs="Times New Roman"/>
                <w:b/>
                <w:sz w:val="18"/>
                <w:szCs w:val="18"/>
                <w:lang w:val="pt-BR"/>
              </w:rPr>
              <w:t>);</w:t>
            </w:r>
          </w:p>
          <w:p w:rsidR="00CE58CD" w:rsidRPr="00CE58CD" w:rsidRDefault="007D3BAD" w:rsidP="007D3BAD">
            <w:pPr>
              <w:pStyle w:val="PargrafodaLista"/>
              <w:tabs>
                <w:tab w:val="left" w:pos="579"/>
              </w:tabs>
              <w:spacing w:before="205" w:line="360" w:lineRule="auto"/>
              <w:ind w:right="229"/>
              <w:rPr>
                <w:rFonts w:ascii="Times New Roman" w:eastAsia="Times New Roman" w:hAnsi="Times New Roman" w:cs="Times New Roman"/>
                <w:b/>
                <w:sz w:val="18"/>
                <w:szCs w:val="18"/>
              </w:rPr>
            </w:pPr>
            <w:r>
              <w:rPr>
                <w:rFonts w:ascii="Times New Roman" w:eastAsia="Times New Roman" w:hAnsi="Times New Roman" w:cs="Times New Roman"/>
                <w:b/>
                <w:sz w:val="18"/>
                <w:szCs w:val="18"/>
              </w:rPr>
              <w:t>}</w:t>
            </w:r>
          </w:p>
        </w:tc>
      </w:tr>
    </w:tbl>
    <w:p w:rsidR="00ED0DBC" w:rsidRPr="0076630D" w:rsidRDefault="007D3BAD" w:rsidP="00017D9A">
      <w:pPr>
        <w:pStyle w:val="PargrafodaLista"/>
        <w:tabs>
          <w:tab w:val="left" w:pos="579"/>
        </w:tabs>
        <w:spacing w:before="205" w:line="360" w:lineRule="auto"/>
        <w:ind w:left="578" w:right="229"/>
        <w:rPr>
          <w:rFonts w:ascii="Times New Roman" w:eastAsia="Times New Roman" w:hAnsi="Times New Roman" w:cs="Times New Roman"/>
          <w:b/>
          <w:sz w:val="24"/>
          <w:szCs w:val="24"/>
          <w:u w:val="single"/>
          <w:lang w:val="pt-BR"/>
        </w:rPr>
      </w:pPr>
      <w:r w:rsidRPr="0076630D">
        <w:rPr>
          <w:rFonts w:ascii="Times New Roman" w:eastAsia="Times New Roman" w:hAnsi="Times New Roman" w:cs="Times New Roman"/>
          <w:b/>
          <w:sz w:val="24"/>
          <w:szCs w:val="24"/>
          <w:lang w:val="pt-BR"/>
        </w:rPr>
        <w:t>Resposta também no arquivo exe8_listateorica_funcoes.c</w:t>
      </w:r>
    </w:p>
    <w:p w:rsidR="00ED0DBC" w:rsidRDefault="00D91950">
      <w:pPr>
        <w:pStyle w:val="PargrafodaLista"/>
        <w:numPr>
          <w:ilvl w:val="0"/>
          <w:numId w:val="1"/>
        </w:numPr>
        <w:tabs>
          <w:tab w:val="left" w:pos="579"/>
        </w:tabs>
        <w:spacing w:before="203"/>
        <w:rPr>
          <w:rFonts w:ascii="Times New Roman" w:eastAsia="Times New Roman" w:hAnsi="Times New Roman" w:cs="Times New Roman"/>
          <w:sz w:val="24"/>
          <w:szCs w:val="24"/>
        </w:rPr>
      </w:pPr>
      <w:proofErr w:type="spellStart"/>
      <w:r>
        <w:rPr>
          <w:rFonts w:ascii="Times New Roman" w:hAnsi="Times New Roman"/>
          <w:sz w:val="24"/>
        </w:rPr>
        <w:t>Analise</w:t>
      </w:r>
      <w:proofErr w:type="spellEnd"/>
      <w:r>
        <w:rPr>
          <w:rFonts w:ascii="Times New Roman" w:hAnsi="Times New Roman"/>
          <w:sz w:val="24"/>
        </w:rPr>
        <w:t xml:space="preserve"> o </w:t>
      </w:r>
      <w:proofErr w:type="spellStart"/>
      <w:r>
        <w:rPr>
          <w:rFonts w:ascii="Times New Roman" w:hAnsi="Times New Roman"/>
          <w:sz w:val="24"/>
        </w:rPr>
        <w:t>código</w:t>
      </w:r>
      <w:proofErr w:type="spellEnd"/>
      <w:r>
        <w:rPr>
          <w:rFonts w:ascii="Times New Roman" w:hAnsi="Times New Roman"/>
          <w:spacing w:val="-6"/>
          <w:sz w:val="24"/>
        </w:rPr>
        <w:t xml:space="preserve"> </w:t>
      </w:r>
      <w:proofErr w:type="spellStart"/>
      <w:r>
        <w:rPr>
          <w:rFonts w:ascii="Times New Roman" w:hAnsi="Times New Roman"/>
          <w:sz w:val="24"/>
        </w:rPr>
        <w:t>abaixo</w:t>
      </w:r>
      <w:proofErr w:type="spellEnd"/>
      <w:r>
        <w:rPr>
          <w:rFonts w:ascii="Times New Roman" w:hAnsi="Times New Roman"/>
          <w:sz w:val="24"/>
        </w:rPr>
        <w:t>:</w:t>
      </w:r>
    </w:p>
    <w:p w:rsidR="00ED0DBC" w:rsidRDefault="00ED0DBC">
      <w:pPr>
        <w:rPr>
          <w:rFonts w:ascii="Times New Roman" w:eastAsia="Times New Roman" w:hAnsi="Times New Roman" w:cs="Times New Roman"/>
          <w:sz w:val="20"/>
          <w:szCs w:val="20"/>
        </w:rPr>
      </w:pPr>
    </w:p>
    <w:p w:rsidR="00ED0DBC" w:rsidRDefault="00ED0DBC">
      <w:pPr>
        <w:spacing w:before="4"/>
        <w:rPr>
          <w:rFonts w:ascii="Times New Roman" w:eastAsia="Times New Roman" w:hAnsi="Times New Roman" w:cs="Times New Roman"/>
          <w:sz w:val="10"/>
          <w:szCs w:val="10"/>
        </w:rPr>
      </w:pPr>
    </w:p>
    <w:p w:rsidR="00ED0DBC" w:rsidRDefault="00136C7A">
      <w:pPr>
        <w:spacing w:line="3290" w:lineRule="exact"/>
        <w:ind w:left="106"/>
        <w:rPr>
          <w:rFonts w:ascii="Times New Roman" w:eastAsia="Times New Roman" w:hAnsi="Times New Roman" w:cs="Times New Roman"/>
          <w:sz w:val="20"/>
          <w:szCs w:val="20"/>
        </w:rPr>
      </w:pPr>
      <w:r>
        <w:rPr>
          <w:rFonts w:ascii="Times New Roman" w:eastAsia="Times New Roman" w:hAnsi="Times New Roman" w:cs="Times New Roman"/>
          <w:position w:val="-65"/>
          <w:sz w:val="20"/>
          <w:szCs w:val="20"/>
        </w:rPr>
      </w:r>
      <w:r>
        <w:rPr>
          <w:rFonts w:ascii="Times New Roman" w:eastAsia="Times New Roman" w:hAnsi="Times New Roman" w:cs="Times New Roman"/>
          <w:position w:val="-65"/>
          <w:sz w:val="20"/>
          <w:szCs w:val="20"/>
        </w:rPr>
        <w:pict>
          <v:shapetype id="_x0000_t202" coordsize="21600,21600" o:spt="202" path="m,l,21600r21600,l21600,xe">
            <v:stroke joinstyle="miter"/>
            <v:path gradientshapeok="t" o:connecttype="rect"/>
          </v:shapetype>
          <v:shape id="_x0000_s1030" type="#_x0000_t202" style="width:479.15pt;height:164.55pt;mso-left-percent:-10001;mso-top-percent:-10001;mso-position-horizontal:absolute;mso-position-horizontal-relative:char;mso-position-vertical:absolute;mso-position-vertical-relative:line;mso-left-percent:-10001;mso-top-percent:-10001" fillcolor="#edebe0" strokeweight=".48pt">
            <v:textbox inset="0,0,0,0">
              <w:txbxContent>
                <w:p w:rsidR="00DA4CC0" w:rsidRDefault="00DA4CC0">
                  <w:pPr>
                    <w:spacing w:before="25" w:line="248" w:lineRule="exact"/>
                    <w:ind w:left="108"/>
                    <w:rPr>
                      <w:rFonts w:ascii="Courier New" w:eastAsia="Courier New" w:hAnsi="Courier New" w:cs="Courier New"/>
                    </w:rPr>
                  </w:pPr>
                  <w:proofErr w:type="spellStart"/>
                  <w:r>
                    <w:rPr>
                      <w:rFonts w:ascii="Courier New"/>
                    </w:rPr>
                    <w:t>int</w:t>
                  </w:r>
                  <w:proofErr w:type="spellEnd"/>
                  <w:r>
                    <w:rPr>
                      <w:rFonts w:ascii="Courier New"/>
                      <w:spacing w:val="-5"/>
                    </w:rPr>
                    <w:t xml:space="preserve"> </w:t>
                  </w:r>
                  <w:proofErr w:type="spellStart"/>
                  <w:r>
                    <w:rPr>
                      <w:rFonts w:ascii="Courier New"/>
                    </w:rPr>
                    <w:t>a,b,c,d</w:t>
                  </w:r>
                  <w:proofErr w:type="spellEnd"/>
                  <w:r>
                    <w:rPr>
                      <w:rFonts w:ascii="Courier New"/>
                    </w:rPr>
                    <w:t>;</w:t>
                  </w:r>
                </w:p>
                <w:p w:rsidR="00DA4CC0" w:rsidRDefault="00DA4CC0">
                  <w:pPr>
                    <w:spacing w:line="248" w:lineRule="exact"/>
                    <w:ind w:left="108"/>
                    <w:rPr>
                      <w:rFonts w:ascii="Courier New" w:eastAsia="Courier New" w:hAnsi="Courier New" w:cs="Courier New"/>
                    </w:rPr>
                  </w:pPr>
                  <w:r>
                    <w:rPr>
                      <w:rFonts w:ascii="Courier New"/>
                    </w:rPr>
                    <w:t>void</w:t>
                  </w:r>
                  <w:r>
                    <w:rPr>
                      <w:rFonts w:ascii="Courier New"/>
                      <w:spacing w:val="-5"/>
                    </w:rPr>
                    <w:t xml:space="preserve"> </w:t>
                  </w:r>
                  <w:r>
                    <w:rPr>
                      <w:rFonts w:ascii="Courier New"/>
                    </w:rPr>
                    <w:t>f(){</w:t>
                  </w:r>
                </w:p>
                <w:p w:rsidR="00DA4CC0" w:rsidRDefault="00DA4CC0">
                  <w:pPr>
                    <w:spacing w:before="1"/>
                    <w:ind w:left="815" w:right="6246"/>
                    <w:rPr>
                      <w:rFonts w:ascii="Courier New" w:eastAsia="Courier New" w:hAnsi="Courier New" w:cs="Courier New"/>
                    </w:rPr>
                  </w:pPr>
                  <w:r>
                    <w:rPr>
                      <w:rFonts w:ascii="Courier New"/>
                    </w:rPr>
                    <w:t>d =</w:t>
                  </w:r>
                  <w:r>
                    <w:rPr>
                      <w:rFonts w:ascii="Courier New"/>
                      <w:spacing w:val="-8"/>
                    </w:rPr>
                    <w:t xml:space="preserve"> </w:t>
                  </w:r>
                  <w:r>
                    <w:rPr>
                      <w:rFonts w:ascii="Courier New"/>
                    </w:rPr>
                    <w:t>pow(b,2)-4*a*c;</w:t>
                  </w:r>
                  <w:r>
                    <w:rPr>
                      <w:rFonts w:ascii="Courier New"/>
                      <w:spacing w:val="-1"/>
                    </w:rPr>
                    <w:t xml:space="preserve"> </w:t>
                  </w:r>
                  <w:r>
                    <w:rPr>
                      <w:rFonts w:ascii="Courier New"/>
                    </w:rPr>
                    <w:t>return;</w:t>
                  </w:r>
                </w:p>
                <w:p w:rsidR="00DA4CC0" w:rsidRDefault="00DA4CC0">
                  <w:pPr>
                    <w:ind w:left="108"/>
                    <w:rPr>
                      <w:rFonts w:ascii="Courier New" w:eastAsia="Courier New" w:hAnsi="Courier New" w:cs="Courier New"/>
                    </w:rPr>
                  </w:pPr>
                  <w:r>
                    <w:rPr>
                      <w:rFonts w:ascii="Courier New"/>
                    </w:rPr>
                    <w:t>}</w:t>
                  </w:r>
                </w:p>
                <w:p w:rsidR="00DA4CC0" w:rsidRDefault="00DA4CC0">
                  <w:pPr>
                    <w:spacing w:before="9"/>
                    <w:rPr>
                      <w:rFonts w:ascii="Times New Roman" w:eastAsia="Times New Roman" w:hAnsi="Times New Roman" w:cs="Times New Roman"/>
                      <w:sz w:val="21"/>
                      <w:szCs w:val="21"/>
                    </w:rPr>
                  </w:pPr>
                </w:p>
                <w:p w:rsidR="00DA4CC0" w:rsidRDefault="00DA4CC0">
                  <w:pPr>
                    <w:ind w:left="108"/>
                    <w:rPr>
                      <w:rFonts w:ascii="Courier New" w:eastAsia="Courier New" w:hAnsi="Courier New" w:cs="Courier New"/>
                    </w:rPr>
                  </w:pPr>
                  <w:proofErr w:type="spellStart"/>
                  <w:r>
                    <w:rPr>
                      <w:rFonts w:ascii="Courier New"/>
                    </w:rPr>
                    <w:t>int</w:t>
                  </w:r>
                  <w:proofErr w:type="spellEnd"/>
                  <w:r>
                    <w:rPr>
                      <w:rFonts w:ascii="Courier New"/>
                      <w:spacing w:val="-6"/>
                    </w:rPr>
                    <w:t xml:space="preserve"> </w:t>
                  </w:r>
                  <w:r>
                    <w:rPr>
                      <w:rFonts w:ascii="Courier New"/>
                    </w:rPr>
                    <w:t>main(){</w:t>
                  </w:r>
                </w:p>
                <w:p w:rsidR="00DA4CC0" w:rsidRDefault="00DA4CC0">
                  <w:pPr>
                    <w:spacing w:before="2" w:line="237" w:lineRule="auto"/>
                    <w:ind w:left="815" w:right="5190"/>
                    <w:rPr>
                      <w:rFonts w:ascii="Courier New" w:eastAsia="Courier New" w:hAnsi="Courier New" w:cs="Courier New"/>
                    </w:rPr>
                  </w:pPr>
                  <w:proofErr w:type="spellStart"/>
                  <w:r>
                    <w:rPr>
                      <w:rFonts w:ascii="Courier New"/>
                    </w:rPr>
                    <w:t>scanf</w:t>
                  </w:r>
                  <w:proofErr w:type="spellEnd"/>
                  <w:r>
                    <w:rPr>
                      <w:rFonts w:ascii="Courier New"/>
                    </w:rPr>
                    <w:t>("%</w:t>
                  </w:r>
                  <w:proofErr w:type="spellStart"/>
                  <w:r>
                    <w:rPr>
                      <w:rFonts w:ascii="Courier New"/>
                    </w:rPr>
                    <w:t>i</w:t>
                  </w:r>
                  <w:proofErr w:type="spellEnd"/>
                  <w:r>
                    <w:rPr>
                      <w:rFonts w:ascii="Courier New"/>
                    </w:rPr>
                    <w:t xml:space="preserve"> %</w:t>
                  </w:r>
                  <w:proofErr w:type="spellStart"/>
                  <w:r>
                    <w:rPr>
                      <w:rFonts w:ascii="Courier New"/>
                    </w:rPr>
                    <w:t>i</w:t>
                  </w:r>
                  <w:proofErr w:type="spellEnd"/>
                  <w:r>
                    <w:rPr>
                      <w:rFonts w:ascii="Courier New"/>
                      <w:spacing w:val="-12"/>
                    </w:rPr>
                    <w:t xml:space="preserve"> </w:t>
                  </w:r>
                  <w:r>
                    <w:rPr>
                      <w:rFonts w:ascii="Courier New"/>
                    </w:rPr>
                    <w:t>%</w:t>
                  </w:r>
                  <w:proofErr w:type="spellStart"/>
                  <w:r>
                    <w:rPr>
                      <w:rFonts w:ascii="Courier New"/>
                    </w:rPr>
                    <w:t>i</w:t>
                  </w:r>
                  <w:proofErr w:type="spellEnd"/>
                  <w:r>
                    <w:rPr>
                      <w:rFonts w:ascii="Courier New"/>
                    </w:rPr>
                    <w:t>",&amp;</w:t>
                  </w:r>
                  <w:proofErr w:type="spellStart"/>
                  <w:r>
                    <w:rPr>
                      <w:rFonts w:ascii="Courier New"/>
                    </w:rPr>
                    <w:t>a,&amp;b,&amp;c</w:t>
                  </w:r>
                  <w:proofErr w:type="spellEnd"/>
                  <w:r>
                    <w:rPr>
                      <w:rFonts w:ascii="Courier New"/>
                    </w:rPr>
                    <w:t>);</w:t>
                  </w:r>
                  <w:r>
                    <w:rPr>
                      <w:rFonts w:ascii="Courier New"/>
                      <w:spacing w:val="-1"/>
                    </w:rPr>
                    <w:t xml:space="preserve"> </w:t>
                  </w:r>
                  <w:r>
                    <w:rPr>
                      <w:rFonts w:ascii="Courier New"/>
                    </w:rPr>
                    <w:t>f();</w:t>
                  </w:r>
                </w:p>
                <w:p w:rsidR="00DA4CC0" w:rsidRDefault="00DA4CC0">
                  <w:pPr>
                    <w:spacing w:before="1"/>
                    <w:ind w:left="815" w:right="6774"/>
                    <w:rPr>
                      <w:rFonts w:ascii="Courier New" w:eastAsia="Courier New" w:hAnsi="Courier New" w:cs="Courier New"/>
                    </w:rPr>
                  </w:pPr>
                  <w:proofErr w:type="spellStart"/>
                  <w:r>
                    <w:rPr>
                      <w:rFonts w:ascii="Courier New"/>
                    </w:rPr>
                    <w:t>printf</w:t>
                  </w:r>
                  <w:proofErr w:type="spellEnd"/>
                  <w:r>
                    <w:rPr>
                      <w:rFonts w:ascii="Courier New"/>
                    </w:rPr>
                    <w:t>("%</w:t>
                  </w:r>
                  <w:proofErr w:type="spellStart"/>
                  <w:r>
                    <w:rPr>
                      <w:rFonts w:ascii="Courier New"/>
                    </w:rPr>
                    <w:t>i</w:t>
                  </w:r>
                  <w:proofErr w:type="spellEnd"/>
                  <w:r>
                    <w:rPr>
                      <w:rFonts w:ascii="Courier New"/>
                    </w:rPr>
                    <w:t>",d);</w:t>
                  </w:r>
                  <w:r>
                    <w:rPr>
                      <w:rFonts w:ascii="Courier New"/>
                      <w:spacing w:val="-125"/>
                    </w:rPr>
                    <w:t xml:space="preserve"> </w:t>
                  </w:r>
                  <w:proofErr w:type="spellStart"/>
                  <w:r>
                    <w:rPr>
                      <w:rFonts w:ascii="Courier New"/>
                    </w:rPr>
                    <w:t>getch</w:t>
                  </w:r>
                  <w:proofErr w:type="spellEnd"/>
                  <w:r>
                    <w:rPr>
                      <w:rFonts w:ascii="Courier New"/>
                    </w:rPr>
                    <w:t>();</w:t>
                  </w:r>
                </w:p>
                <w:p w:rsidR="00DA4CC0" w:rsidRDefault="00DA4CC0">
                  <w:pPr>
                    <w:ind w:left="815"/>
                    <w:rPr>
                      <w:rFonts w:ascii="Courier New" w:eastAsia="Courier New" w:hAnsi="Courier New" w:cs="Courier New"/>
                    </w:rPr>
                  </w:pPr>
                  <w:r>
                    <w:rPr>
                      <w:rFonts w:ascii="Courier New"/>
                    </w:rPr>
                    <w:t>return</w:t>
                  </w:r>
                  <w:r>
                    <w:rPr>
                      <w:rFonts w:ascii="Courier New"/>
                      <w:spacing w:val="-5"/>
                    </w:rPr>
                    <w:t xml:space="preserve"> </w:t>
                  </w:r>
                  <w:r>
                    <w:rPr>
                      <w:rFonts w:ascii="Courier New"/>
                    </w:rPr>
                    <w:t>0;</w:t>
                  </w:r>
                </w:p>
                <w:p w:rsidR="00DA4CC0" w:rsidRDefault="00DA4CC0">
                  <w:pPr>
                    <w:spacing w:before="2"/>
                    <w:ind w:left="108"/>
                    <w:rPr>
                      <w:rFonts w:ascii="Courier New" w:eastAsia="Courier New" w:hAnsi="Courier New" w:cs="Courier New"/>
                    </w:rPr>
                  </w:pPr>
                  <w:r>
                    <w:rPr>
                      <w:rFonts w:ascii="Courier New"/>
                    </w:rPr>
                    <w:t>}</w:t>
                  </w:r>
                </w:p>
              </w:txbxContent>
            </v:textbox>
            <w10:anchorlock/>
          </v:shape>
        </w:pict>
      </w:r>
    </w:p>
    <w:p w:rsidR="00ED0DBC" w:rsidRDefault="00ED0DBC">
      <w:pPr>
        <w:spacing w:line="3290" w:lineRule="exact"/>
        <w:rPr>
          <w:rFonts w:ascii="Times New Roman" w:eastAsia="Times New Roman" w:hAnsi="Times New Roman" w:cs="Times New Roman"/>
          <w:sz w:val="20"/>
          <w:szCs w:val="20"/>
        </w:rPr>
        <w:sectPr w:rsidR="00ED0DBC">
          <w:type w:val="continuous"/>
          <w:pgSz w:w="11910" w:h="16840"/>
          <w:pgMar w:top="1320" w:right="900" w:bottom="280" w:left="1200" w:header="720" w:footer="720" w:gutter="0"/>
          <w:cols w:space="720"/>
        </w:sectPr>
      </w:pPr>
    </w:p>
    <w:p w:rsidR="00ED0DBC" w:rsidRPr="00E31F8E" w:rsidRDefault="00ED0DBC">
      <w:pPr>
        <w:rPr>
          <w:rFonts w:ascii="Times New Roman" w:eastAsia="Times New Roman" w:hAnsi="Times New Roman" w:cs="Times New Roman"/>
          <w:sz w:val="20"/>
          <w:szCs w:val="20"/>
          <w:u w:val="single"/>
        </w:rPr>
      </w:pPr>
    </w:p>
    <w:p w:rsidR="00ED0DBC" w:rsidRPr="0076630D" w:rsidRDefault="00D91950">
      <w:pPr>
        <w:pStyle w:val="PargrafodaLista"/>
        <w:numPr>
          <w:ilvl w:val="1"/>
          <w:numId w:val="1"/>
        </w:numPr>
        <w:tabs>
          <w:tab w:val="left" w:pos="939"/>
        </w:tabs>
        <w:spacing w:before="199"/>
        <w:rPr>
          <w:rFonts w:ascii="Times New Roman" w:eastAsia="Times New Roman" w:hAnsi="Times New Roman" w:cs="Times New Roman"/>
          <w:sz w:val="24"/>
          <w:szCs w:val="24"/>
          <w:lang w:val="pt-BR"/>
        </w:rPr>
      </w:pPr>
      <w:r w:rsidRPr="0076630D">
        <w:rPr>
          <w:rFonts w:ascii="Times New Roman" w:hAnsi="Times New Roman"/>
          <w:sz w:val="24"/>
          <w:lang w:val="pt-BR"/>
        </w:rPr>
        <w:t>O que a função apresentada</w:t>
      </w:r>
      <w:r w:rsidRPr="0076630D">
        <w:rPr>
          <w:rFonts w:ascii="Times New Roman" w:hAnsi="Times New Roman"/>
          <w:spacing w:val="-6"/>
          <w:sz w:val="24"/>
          <w:lang w:val="pt-BR"/>
        </w:rPr>
        <w:t xml:space="preserve"> </w:t>
      </w:r>
      <w:r w:rsidRPr="0076630D">
        <w:rPr>
          <w:rFonts w:ascii="Times New Roman" w:hAnsi="Times New Roman"/>
          <w:sz w:val="24"/>
          <w:lang w:val="pt-BR"/>
        </w:rPr>
        <w:t>faz?</w:t>
      </w:r>
    </w:p>
    <w:p w:rsidR="0007573A" w:rsidRPr="0076630D" w:rsidRDefault="0007573A" w:rsidP="0007573A">
      <w:pPr>
        <w:pStyle w:val="PargrafodaLista"/>
        <w:tabs>
          <w:tab w:val="left" w:pos="939"/>
        </w:tabs>
        <w:spacing w:before="199"/>
        <w:ind w:left="938"/>
        <w:rPr>
          <w:rFonts w:ascii="Times New Roman" w:eastAsia="Times New Roman" w:hAnsi="Times New Roman" w:cs="Times New Roman"/>
          <w:b/>
          <w:sz w:val="24"/>
          <w:szCs w:val="24"/>
          <w:lang w:val="pt-BR"/>
        </w:rPr>
      </w:pPr>
      <w:r w:rsidRPr="0076630D">
        <w:rPr>
          <w:rFonts w:ascii="Times New Roman" w:hAnsi="Times New Roman"/>
          <w:b/>
          <w:sz w:val="24"/>
          <w:lang w:val="pt-BR"/>
        </w:rPr>
        <w:t xml:space="preserve">A função </w:t>
      </w:r>
      <w:proofErr w:type="spellStart"/>
      <w:r w:rsidRPr="0076630D">
        <w:rPr>
          <w:rFonts w:ascii="Times New Roman" w:hAnsi="Times New Roman"/>
          <w:b/>
          <w:sz w:val="24"/>
          <w:lang w:val="pt-BR"/>
        </w:rPr>
        <w:t>cálcula</w:t>
      </w:r>
      <w:proofErr w:type="spellEnd"/>
      <w:r w:rsidRPr="0076630D">
        <w:rPr>
          <w:rFonts w:ascii="Times New Roman" w:hAnsi="Times New Roman"/>
          <w:b/>
          <w:sz w:val="24"/>
          <w:lang w:val="pt-BR"/>
        </w:rPr>
        <w:t xml:space="preserve"> o delta da formula de </w:t>
      </w:r>
      <w:proofErr w:type="spellStart"/>
      <w:r w:rsidRPr="0076630D">
        <w:rPr>
          <w:rFonts w:ascii="Times New Roman" w:hAnsi="Times New Roman"/>
          <w:b/>
          <w:sz w:val="24"/>
          <w:lang w:val="pt-BR"/>
        </w:rPr>
        <w:t>bhaskara</w:t>
      </w:r>
      <w:proofErr w:type="spellEnd"/>
      <w:r w:rsidRPr="0076630D">
        <w:rPr>
          <w:rFonts w:ascii="Times New Roman" w:hAnsi="Times New Roman"/>
          <w:b/>
          <w:sz w:val="24"/>
          <w:lang w:val="pt-BR"/>
        </w:rPr>
        <w:t xml:space="preserve"> e </w:t>
      </w:r>
      <w:del w:id="9" w:author="Pablo" w:date="2016-12-15T14:21:00Z">
        <w:r w:rsidRPr="0076630D" w:rsidDel="00DA4CC0">
          <w:rPr>
            <w:rFonts w:ascii="Times New Roman" w:hAnsi="Times New Roman"/>
            <w:b/>
            <w:sz w:val="24"/>
            <w:lang w:val="pt-BR"/>
          </w:rPr>
          <w:delText xml:space="preserve">retorna </w:delText>
        </w:r>
      </w:del>
      <w:ins w:id="10" w:author="Pablo" w:date="2016-12-15T14:21:00Z">
        <w:r w:rsidR="00DA4CC0">
          <w:rPr>
            <w:rFonts w:ascii="Times New Roman" w:hAnsi="Times New Roman"/>
            <w:b/>
            <w:sz w:val="24"/>
            <w:lang w:val="pt-BR"/>
          </w:rPr>
          <w:t xml:space="preserve">atribui </w:t>
        </w:r>
      </w:ins>
      <w:r w:rsidRPr="0076630D">
        <w:rPr>
          <w:rFonts w:ascii="Times New Roman" w:hAnsi="Times New Roman"/>
          <w:b/>
          <w:sz w:val="24"/>
          <w:lang w:val="pt-BR"/>
        </w:rPr>
        <w:t xml:space="preserve">o resultado do mesmo a </w:t>
      </w:r>
      <w:ins w:id="11" w:author="Pablo" w:date="2016-12-15T14:21:00Z">
        <w:r w:rsidR="00DA4CC0">
          <w:rPr>
            <w:rFonts w:ascii="Times New Roman" w:hAnsi="Times New Roman"/>
            <w:b/>
            <w:sz w:val="24"/>
            <w:lang w:val="pt-BR"/>
          </w:rPr>
          <w:t xml:space="preserve">uma var. global utilizada na </w:t>
        </w:r>
      </w:ins>
      <w:r w:rsidRPr="0076630D">
        <w:rPr>
          <w:rFonts w:ascii="Times New Roman" w:hAnsi="Times New Roman"/>
          <w:b/>
          <w:sz w:val="24"/>
          <w:lang w:val="pt-BR"/>
        </w:rPr>
        <w:t xml:space="preserve">função </w:t>
      </w:r>
      <w:proofErr w:type="spellStart"/>
      <w:r w:rsidRPr="0076630D">
        <w:rPr>
          <w:rFonts w:ascii="Times New Roman" w:hAnsi="Times New Roman"/>
          <w:b/>
          <w:sz w:val="24"/>
          <w:lang w:val="pt-BR"/>
        </w:rPr>
        <w:t>main</w:t>
      </w:r>
      <w:proofErr w:type="spellEnd"/>
      <w:r w:rsidRPr="0076630D">
        <w:rPr>
          <w:rFonts w:ascii="Times New Roman" w:hAnsi="Times New Roman"/>
          <w:b/>
          <w:sz w:val="24"/>
          <w:lang w:val="pt-BR"/>
        </w:rPr>
        <w:t>.</w:t>
      </w:r>
      <w:r w:rsidR="00E31F8E" w:rsidRPr="0076630D">
        <w:rPr>
          <w:rFonts w:ascii="Times New Roman" w:hAnsi="Times New Roman"/>
          <w:b/>
          <w:sz w:val="24"/>
          <w:lang w:val="pt-BR"/>
        </w:rPr>
        <w:t xml:space="preserve"> </w:t>
      </w:r>
      <w:r w:rsidR="00E31F8E" w:rsidRPr="0076630D">
        <w:rPr>
          <w:rFonts w:ascii="Times New Roman" w:hAnsi="Times New Roman"/>
          <w:b/>
          <w:sz w:val="24"/>
          <w:u w:val="single"/>
          <w:lang w:val="pt-BR"/>
        </w:rPr>
        <w:t xml:space="preserve">(Detalhe que a função é </w:t>
      </w:r>
      <w:proofErr w:type="spellStart"/>
      <w:r w:rsidR="00E31F8E" w:rsidRPr="0076630D">
        <w:rPr>
          <w:rFonts w:ascii="Times New Roman" w:hAnsi="Times New Roman"/>
          <w:b/>
          <w:sz w:val="24"/>
          <w:u w:val="single"/>
          <w:lang w:val="pt-BR"/>
        </w:rPr>
        <w:t>void</w:t>
      </w:r>
      <w:proofErr w:type="spellEnd"/>
      <w:r w:rsidR="00E31F8E" w:rsidRPr="0076630D">
        <w:rPr>
          <w:rFonts w:ascii="Times New Roman" w:hAnsi="Times New Roman"/>
          <w:b/>
          <w:sz w:val="24"/>
          <w:u w:val="single"/>
          <w:lang w:val="pt-BR"/>
        </w:rPr>
        <w:t xml:space="preserve"> no entanto o “</w:t>
      </w:r>
      <w:proofErr w:type="spellStart"/>
      <w:r w:rsidR="00E31F8E" w:rsidRPr="0076630D">
        <w:rPr>
          <w:rFonts w:ascii="Times New Roman" w:hAnsi="Times New Roman"/>
          <w:b/>
          <w:sz w:val="24"/>
          <w:u w:val="single"/>
          <w:lang w:val="pt-BR"/>
        </w:rPr>
        <w:t>return</w:t>
      </w:r>
      <w:proofErr w:type="spellEnd"/>
      <w:r w:rsidR="00E31F8E" w:rsidRPr="0076630D">
        <w:rPr>
          <w:rFonts w:ascii="Times New Roman" w:hAnsi="Times New Roman"/>
          <w:b/>
          <w:sz w:val="24"/>
          <w:u w:val="single"/>
          <w:lang w:val="pt-BR"/>
        </w:rPr>
        <w:t xml:space="preserve">” neste caso não iria retornar uma resposta ao </w:t>
      </w:r>
      <w:proofErr w:type="spellStart"/>
      <w:r w:rsidR="00E31F8E" w:rsidRPr="0076630D">
        <w:rPr>
          <w:rFonts w:ascii="Times New Roman" w:hAnsi="Times New Roman"/>
          <w:b/>
          <w:sz w:val="24"/>
          <w:u w:val="single"/>
          <w:lang w:val="pt-BR"/>
        </w:rPr>
        <w:t>main</w:t>
      </w:r>
      <w:proofErr w:type="spellEnd"/>
      <w:r w:rsidR="00E31F8E" w:rsidRPr="0076630D">
        <w:rPr>
          <w:rFonts w:ascii="Times New Roman" w:hAnsi="Times New Roman"/>
          <w:b/>
          <w:sz w:val="24"/>
          <w:u w:val="single"/>
          <w:lang w:val="pt-BR"/>
        </w:rPr>
        <w:t xml:space="preserve">, pois iria dar erro no programa, a não ser se o tipo da função for alterado para </w:t>
      </w:r>
      <w:proofErr w:type="spellStart"/>
      <w:r w:rsidR="00E31F8E" w:rsidRPr="0076630D">
        <w:rPr>
          <w:rFonts w:ascii="Times New Roman" w:hAnsi="Times New Roman"/>
          <w:b/>
          <w:sz w:val="24"/>
          <w:u w:val="single"/>
          <w:lang w:val="pt-BR"/>
        </w:rPr>
        <w:t>int</w:t>
      </w:r>
      <w:proofErr w:type="spellEnd"/>
      <w:r w:rsidR="00E31F8E" w:rsidRPr="0076630D">
        <w:rPr>
          <w:rFonts w:ascii="Times New Roman" w:hAnsi="Times New Roman"/>
          <w:b/>
          <w:sz w:val="24"/>
          <w:u w:val="single"/>
          <w:lang w:val="pt-BR"/>
        </w:rPr>
        <w:t>, no qual foi feito as alterações necessárias conforme solicitado na questão b).</w:t>
      </w:r>
    </w:p>
    <w:p w:rsidR="00ED0DBC" w:rsidRPr="0076630D" w:rsidRDefault="00ED0DBC">
      <w:pPr>
        <w:spacing w:before="3"/>
        <w:rPr>
          <w:rFonts w:ascii="Times New Roman" w:eastAsia="Times New Roman" w:hAnsi="Times New Roman" w:cs="Times New Roman"/>
          <w:sz w:val="29"/>
          <w:szCs w:val="29"/>
          <w:lang w:val="pt-BR"/>
        </w:rPr>
      </w:pPr>
    </w:p>
    <w:p w:rsidR="00ED0DBC" w:rsidRPr="0076630D" w:rsidRDefault="00D91950">
      <w:pPr>
        <w:pStyle w:val="PargrafodaLista"/>
        <w:numPr>
          <w:ilvl w:val="1"/>
          <w:numId w:val="1"/>
        </w:numPr>
        <w:tabs>
          <w:tab w:val="left" w:pos="939"/>
        </w:tabs>
        <w:spacing w:line="360" w:lineRule="auto"/>
        <w:ind w:right="235"/>
        <w:rPr>
          <w:rFonts w:ascii="Times New Roman" w:eastAsia="Times New Roman" w:hAnsi="Times New Roman" w:cs="Times New Roman"/>
          <w:sz w:val="24"/>
          <w:szCs w:val="24"/>
          <w:lang w:val="pt-BR"/>
        </w:rPr>
      </w:pPr>
      <w:r w:rsidRPr="0076630D">
        <w:rPr>
          <w:rFonts w:ascii="Times New Roman" w:hAnsi="Times New Roman"/>
          <w:sz w:val="24"/>
          <w:lang w:val="pt-BR"/>
        </w:rPr>
        <w:t>Reescreva o programa, eliminando as variáveis globais e utilizando passagem</w:t>
      </w:r>
      <w:r w:rsidRPr="0076630D">
        <w:rPr>
          <w:rFonts w:ascii="Times New Roman" w:hAnsi="Times New Roman"/>
          <w:spacing w:val="29"/>
          <w:sz w:val="24"/>
          <w:lang w:val="pt-BR"/>
        </w:rPr>
        <w:t xml:space="preserve"> </w:t>
      </w:r>
      <w:r w:rsidRPr="0076630D">
        <w:rPr>
          <w:rFonts w:ascii="Times New Roman" w:hAnsi="Times New Roman"/>
          <w:sz w:val="24"/>
          <w:lang w:val="pt-BR"/>
        </w:rPr>
        <w:t>de parâmetros e retorno da</w:t>
      </w:r>
      <w:r w:rsidRPr="0076630D">
        <w:rPr>
          <w:rFonts w:ascii="Times New Roman" w:hAnsi="Times New Roman"/>
          <w:spacing w:val="-6"/>
          <w:sz w:val="24"/>
          <w:lang w:val="pt-BR"/>
        </w:rPr>
        <w:t xml:space="preserve"> </w:t>
      </w:r>
      <w:r w:rsidRPr="0076630D">
        <w:rPr>
          <w:rFonts w:ascii="Times New Roman" w:hAnsi="Times New Roman"/>
          <w:sz w:val="24"/>
          <w:lang w:val="pt-BR"/>
        </w:rPr>
        <w:t>função.</w:t>
      </w:r>
    </w:p>
    <w:p w:rsidR="007D3BAD" w:rsidRPr="0076630D" w:rsidRDefault="007D3BAD" w:rsidP="007D3BAD">
      <w:pPr>
        <w:pStyle w:val="PargrafodaLista"/>
        <w:rPr>
          <w:rFonts w:ascii="Times New Roman" w:eastAsia="Times New Roman" w:hAnsi="Times New Roman" w:cs="Times New Roman"/>
          <w:sz w:val="24"/>
          <w:szCs w:val="24"/>
          <w:lang w:val="pt-BR"/>
        </w:rPr>
      </w:pPr>
    </w:p>
    <w:p w:rsidR="007D3BAD" w:rsidRPr="0076630D" w:rsidRDefault="007D3BAD" w:rsidP="007D3BAD">
      <w:pPr>
        <w:pStyle w:val="PargrafodaLista"/>
        <w:tabs>
          <w:tab w:val="left" w:pos="939"/>
        </w:tabs>
        <w:spacing w:line="360" w:lineRule="auto"/>
        <w:ind w:left="938" w:right="235"/>
        <w:rPr>
          <w:rFonts w:ascii="Times New Roman" w:eastAsia="Times New Roman" w:hAnsi="Times New Roman" w:cs="Times New Roman"/>
          <w:b/>
          <w:sz w:val="24"/>
          <w:szCs w:val="24"/>
          <w:u w:val="single"/>
          <w:lang w:val="pt-BR"/>
        </w:rPr>
      </w:pPr>
      <w:r w:rsidRPr="0076630D">
        <w:rPr>
          <w:rFonts w:ascii="Times New Roman" w:eastAsia="Times New Roman" w:hAnsi="Times New Roman" w:cs="Times New Roman"/>
          <w:b/>
          <w:sz w:val="24"/>
          <w:szCs w:val="24"/>
          <w:lang w:val="pt-BR"/>
        </w:rPr>
        <w:t>Resposta no arquivo exe9_listateorica_funcoes.c</w:t>
      </w:r>
    </w:p>
    <w:p w:rsidR="00ED0DBC" w:rsidRPr="0076630D" w:rsidRDefault="00D91950">
      <w:pPr>
        <w:pStyle w:val="PargrafodaLista"/>
        <w:numPr>
          <w:ilvl w:val="0"/>
          <w:numId w:val="1"/>
        </w:numPr>
        <w:tabs>
          <w:tab w:val="left" w:pos="579"/>
        </w:tabs>
        <w:spacing w:before="205" w:line="360" w:lineRule="auto"/>
        <w:ind w:right="229"/>
        <w:jc w:val="both"/>
        <w:rPr>
          <w:rFonts w:ascii="Times New Roman" w:eastAsia="Times New Roman" w:hAnsi="Times New Roman" w:cs="Times New Roman"/>
          <w:sz w:val="24"/>
          <w:szCs w:val="24"/>
          <w:lang w:val="pt-BR"/>
        </w:rPr>
      </w:pPr>
      <w:r w:rsidRPr="0076630D">
        <w:rPr>
          <w:rFonts w:ascii="Times New Roman" w:hAnsi="Times New Roman"/>
          <w:sz w:val="24"/>
          <w:lang w:val="pt-BR"/>
        </w:rPr>
        <w:t>Escreva uma função que calcule o resultado das duas raízes de uma função de segundo</w:t>
      </w:r>
      <w:r w:rsidRPr="0076630D">
        <w:rPr>
          <w:rFonts w:ascii="Times New Roman" w:hAnsi="Times New Roman"/>
          <w:spacing w:val="41"/>
          <w:sz w:val="24"/>
          <w:lang w:val="pt-BR"/>
        </w:rPr>
        <w:t xml:space="preserve"> </w:t>
      </w:r>
      <w:r w:rsidRPr="0076630D">
        <w:rPr>
          <w:rFonts w:ascii="Times New Roman" w:hAnsi="Times New Roman"/>
          <w:sz w:val="24"/>
          <w:lang w:val="pt-BR"/>
        </w:rPr>
        <w:t xml:space="preserve">grau utilizando a fórmula de </w:t>
      </w:r>
      <w:proofErr w:type="spellStart"/>
      <w:r w:rsidRPr="0076630D">
        <w:rPr>
          <w:rFonts w:ascii="Times New Roman" w:hAnsi="Times New Roman"/>
          <w:sz w:val="24"/>
          <w:lang w:val="pt-BR"/>
        </w:rPr>
        <w:t>bhaskara</w:t>
      </w:r>
      <w:proofErr w:type="spellEnd"/>
      <w:r w:rsidRPr="0076630D">
        <w:rPr>
          <w:rFonts w:ascii="Times New Roman" w:hAnsi="Times New Roman"/>
          <w:sz w:val="24"/>
          <w:lang w:val="pt-BR"/>
        </w:rPr>
        <w:t>. Esta função deverá receber por parâmetro os</w:t>
      </w:r>
      <w:r w:rsidRPr="0076630D">
        <w:rPr>
          <w:rFonts w:ascii="Times New Roman" w:hAnsi="Times New Roman"/>
          <w:spacing w:val="24"/>
          <w:sz w:val="24"/>
          <w:lang w:val="pt-BR"/>
        </w:rPr>
        <w:t xml:space="preserve"> </w:t>
      </w:r>
      <w:r w:rsidRPr="0076630D">
        <w:rPr>
          <w:rFonts w:ascii="Times New Roman" w:hAnsi="Times New Roman"/>
          <w:sz w:val="24"/>
          <w:lang w:val="pt-BR"/>
        </w:rPr>
        <w:t>valores</w:t>
      </w:r>
      <w:r w:rsidRPr="0076630D">
        <w:rPr>
          <w:rFonts w:ascii="Times New Roman" w:hAnsi="Times New Roman"/>
          <w:w w:val="99"/>
          <w:sz w:val="24"/>
          <w:lang w:val="pt-BR"/>
        </w:rPr>
        <w:t xml:space="preserve"> </w:t>
      </w:r>
      <w:r w:rsidRPr="0076630D">
        <w:rPr>
          <w:rFonts w:ascii="Times New Roman" w:hAnsi="Times New Roman"/>
          <w:sz w:val="24"/>
          <w:lang w:val="pt-BR"/>
        </w:rPr>
        <w:t>necessários para a realizar os cálculos, e retornar por referência os dois</w:t>
      </w:r>
      <w:r w:rsidRPr="0076630D">
        <w:rPr>
          <w:rFonts w:ascii="Times New Roman" w:hAnsi="Times New Roman"/>
          <w:spacing w:val="-12"/>
          <w:sz w:val="24"/>
          <w:lang w:val="pt-BR"/>
        </w:rPr>
        <w:t xml:space="preserve"> </w:t>
      </w:r>
      <w:r w:rsidR="007D3BAD" w:rsidRPr="0076630D">
        <w:rPr>
          <w:rFonts w:ascii="Times New Roman" w:hAnsi="Times New Roman"/>
          <w:sz w:val="24"/>
          <w:u w:val="single"/>
          <w:lang w:val="pt-BR"/>
        </w:rPr>
        <w:t>resulta</w:t>
      </w:r>
      <w:r w:rsidRPr="0076630D">
        <w:rPr>
          <w:rFonts w:ascii="Times New Roman" w:hAnsi="Times New Roman"/>
          <w:sz w:val="24"/>
          <w:u w:val="single"/>
          <w:lang w:val="pt-BR"/>
        </w:rPr>
        <w:t>dos</w:t>
      </w:r>
      <w:r w:rsidRPr="0076630D">
        <w:rPr>
          <w:rFonts w:ascii="Times New Roman" w:hAnsi="Times New Roman"/>
          <w:sz w:val="24"/>
          <w:lang w:val="pt-BR"/>
        </w:rPr>
        <w:t>.</w:t>
      </w:r>
    </w:p>
    <w:p w:rsidR="007D3BAD" w:rsidRPr="0076630D" w:rsidRDefault="004562B0" w:rsidP="007D3BAD">
      <w:pPr>
        <w:pStyle w:val="PargrafodaLista"/>
        <w:tabs>
          <w:tab w:val="left" w:pos="579"/>
        </w:tabs>
        <w:spacing w:before="205" w:line="360" w:lineRule="auto"/>
        <w:ind w:left="578" w:right="229"/>
        <w:rPr>
          <w:rFonts w:ascii="Times New Roman" w:eastAsia="Times New Roman" w:hAnsi="Times New Roman" w:cs="Times New Roman"/>
          <w:b/>
          <w:sz w:val="24"/>
          <w:szCs w:val="24"/>
          <w:u w:val="single"/>
          <w:lang w:val="pt-BR"/>
        </w:rPr>
      </w:pPr>
      <w:r w:rsidRPr="0076630D">
        <w:rPr>
          <w:rFonts w:ascii="Times New Roman" w:eastAsia="Times New Roman" w:hAnsi="Times New Roman" w:cs="Times New Roman"/>
          <w:b/>
          <w:sz w:val="24"/>
          <w:szCs w:val="24"/>
          <w:lang w:val="pt-BR"/>
        </w:rPr>
        <w:t>Resposta no arquivo exe10_listateorica_funcoes.c</w:t>
      </w:r>
    </w:p>
    <w:p w:rsidR="00ED0DBC" w:rsidRDefault="00D91950">
      <w:pPr>
        <w:pStyle w:val="PargrafodaLista"/>
        <w:numPr>
          <w:ilvl w:val="0"/>
          <w:numId w:val="1"/>
        </w:numPr>
        <w:tabs>
          <w:tab w:val="left" w:pos="579"/>
        </w:tabs>
        <w:spacing w:before="205"/>
        <w:rPr>
          <w:rFonts w:ascii="Times New Roman" w:eastAsia="Times New Roman" w:hAnsi="Times New Roman" w:cs="Times New Roman"/>
          <w:sz w:val="24"/>
          <w:szCs w:val="24"/>
        </w:rPr>
      </w:pPr>
      <w:r>
        <w:rPr>
          <w:rFonts w:ascii="Times New Roman" w:hAnsi="Times New Roman"/>
          <w:sz w:val="24"/>
        </w:rPr>
        <w:t xml:space="preserve">Observe o </w:t>
      </w:r>
      <w:proofErr w:type="spellStart"/>
      <w:r>
        <w:rPr>
          <w:rFonts w:ascii="Times New Roman" w:hAnsi="Times New Roman"/>
          <w:sz w:val="24"/>
        </w:rPr>
        <w:t>código</w:t>
      </w:r>
      <w:proofErr w:type="spellEnd"/>
      <w:r>
        <w:rPr>
          <w:rFonts w:ascii="Times New Roman" w:hAnsi="Times New Roman"/>
          <w:spacing w:val="-4"/>
          <w:sz w:val="24"/>
        </w:rPr>
        <w:t xml:space="preserve"> </w:t>
      </w:r>
      <w:proofErr w:type="spellStart"/>
      <w:r>
        <w:rPr>
          <w:rFonts w:ascii="Times New Roman" w:hAnsi="Times New Roman"/>
          <w:sz w:val="24"/>
        </w:rPr>
        <w:t>abaixo</w:t>
      </w:r>
      <w:proofErr w:type="spellEnd"/>
      <w:r>
        <w:rPr>
          <w:rFonts w:ascii="Times New Roman" w:hAnsi="Times New Roman"/>
          <w:sz w:val="24"/>
        </w:rPr>
        <w:t>:</w:t>
      </w:r>
    </w:p>
    <w:p w:rsidR="00ED0DBC" w:rsidRDefault="00ED0DBC">
      <w:pPr>
        <w:rPr>
          <w:rFonts w:ascii="Times New Roman" w:eastAsia="Times New Roman" w:hAnsi="Times New Roman" w:cs="Times New Roman"/>
          <w:sz w:val="20"/>
          <w:szCs w:val="20"/>
        </w:rPr>
      </w:pPr>
    </w:p>
    <w:p w:rsidR="00ED0DBC" w:rsidRDefault="00ED0DBC">
      <w:pPr>
        <w:spacing w:before="2"/>
        <w:rPr>
          <w:rFonts w:ascii="Times New Roman" w:eastAsia="Times New Roman" w:hAnsi="Times New Roman" w:cs="Times New Roman"/>
          <w:sz w:val="10"/>
          <w:szCs w:val="10"/>
        </w:rPr>
      </w:pPr>
    </w:p>
    <w:p w:rsidR="00ED0DBC" w:rsidRDefault="00136C7A">
      <w:pPr>
        <w:spacing w:line="6781" w:lineRule="exact"/>
        <w:ind w:left="106"/>
        <w:rPr>
          <w:rFonts w:ascii="Times New Roman" w:eastAsia="Times New Roman" w:hAnsi="Times New Roman" w:cs="Times New Roman"/>
          <w:sz w:val="20"/>
          <w:szCs w:val="20"/>
        </w:rPr>
      </w:pPr>
      <w:r>
        <w:rPr>
          <w:rFonts w:ascii="Times New Roman" w:eastAsia="Times New Roman" w:hAnsi="Times New Roman" w:cs="Times New Roman"/>
          <w:position w:val="-135"/>
          <w:sz w:val="20"/>
          <w:szCs w:val="20"/>
        </w:rPr>
      </w:r>
      <w:r>
        <w:rPr>
          <w:rFonts w:ascii="Times New Roman" w:eastAsia="Times New Roman" w:hAnsi="Times New Roman" w:cs="Times New Roman"/>
          <w:position w:val="-135"/>
          <w:sz w:val="20"/>
          <w:szCs w:val="20"/>
        </w:rPr>
        <w:pict>
          <v:shape id="_x0000_s1029" type="#_x0000_t202" style="width:479.15pt;height:339.05pt;mso-left-percent:-10001;mso-top-percent:-10001;mso-position-horizontal:absolute;mso-position-horizontal-relative:char;mso-position-vertical:absolute;mso-position-vertical-relative:line;mso-left-percent:-10001;mso-top-percent:-10001" fillcolor="#edebe0" strokeweight=".48pt">
            <v:textbox inset="0,0,0,0">
              <w:txbxContent>
                <w:p w:rsidR="00DA4CC0" w:rsidRDefault="00DA4CC0">
                  <w:pPr>
                    <w:spacing w:before="25"/>
                    <w:ind w:left="815" w:right="6690" w:hanging="708"/>
                    <w:rPr>
                      <w:rFonts w:ascii="Courier New" w:eastAsia="Courier New" w:hAnsi="Courier New" w:cs="Courier New"/>
                    </w:rPr>
                  </w:pPr>
                  <w:proofErr w:type="spellStart"/>
                  <w:r>
                    <w:rPr>
                      <w:rFonts w:ascii="Courier New"/>
                    </w:rPr>
                    <w:t>int</w:t>
                  </w:r>
                  <w:proofErr w:type="spellEnd"/>
                  <w:r>
                    <w:rPr>
                      <w:rFonts w:ascii="Courier New"/>
                    </w:rPr>
                    <w:t xml:space="preserve"> f2(</w:t>
                  </w:r>
                  <w:proofErr w:type="spellStart"/>
                  <w:r>
                    <w:rPr>
                      <w:rFonts w:ascii="Courier New"/>
                    </w:rPr>
                    <w:t>int</w:t>
                  </w:r>
                  <w:proofErr w:type="spellEnd"/>
                  <w:r>
                    <w:rPr>
                      <w:rFonts w:ascii="Courier New"/>
                    </w:rPr>
                    <w:t xml:space="preserve"> x, </w:t>
                  </w:r>
                  <w:proofErr w:type="spellStart"/>
                  <w:r>
                    <w:rPr>
                      <w:rFonts w:ascii="Courier New"/>
                    </w:rPr>
                    <w:t>int</w:t>
                  </w:r>
                  <w:proofErr w:type="spellEnd"/>
                  <w:r>
                    <w:rPr>
                      <w:rFonts w:ascii="Courier New"/>
                      <w:spacing w:val="-9"/>
                    </w:rPr>
                    <w:t xml:space="preserve"> </w:t>
                  </w:r>
                  <w:r>
                    <w:rPr>
                      <w:rFonts w:ascii="Courier New"/>
                    </w:rPr>
                    <w:t>y){</w:t>
                  </w:r>
                  <w:r>
                    <w:rPr>
                      <w:rFonts w:ascii="Courier New"/>
                      <w:spacing w:val="-1"/>
                    </w:rPr>
                    <w:t xml:space="preserve"> </w:t>
                  </w:r>
                  <w:proofErr w:type="spellStart"/>
                  <w:r>
                    <w:rPr>
                      <w:rFonts w:ascii="Courier New"/>
                    </w:rPr>
                    <w:t>int</w:t>
                  </w:r>
                  <w:proofErr w:type="spellEnd"/>
                  <w:r>
                    <w:rPr>
                      <w:rFonts w:ascii="Courier New"/>
                      <w:spacing w:val="-3"/>
                    </w:rPr>
                    <w:t xml:space="preserve"> </w:t>
                  </w:r>
                  <w:proofErr w:type="spellStart"/>
                  <w:r>
                    <w:rPr>
                      <w:rFonts w:ascii="Courier New"/>
                    </w:rPr>
                    <w:t>z,i</w:t>
                  </w:r>
                  <w:proofErr w:type="spellEnd"/>
                  <w:r>
                    <w:rPr>
                      <w:rFonts w:ascii="Courier New"/>
                    </w:rPr>
                    <w:t>;</w:t>
                  </w:r>
                </w:p>
                <w:p w:rsidR="00DA4CC0" w:rsidRDefault="00DA4CC0">
                  <w:pPr>
                    <w:spacing w:line="248" w:lineRule="exact"/>
                    <w:ind w:left="815"/>
                    <w:rPr>
                      <w:rFonts w:ascii="Courier New" w:eastAsia="Courier New" w:hAnsi="Courier New" w:cs="Courier New"/>
                    </w:rPr>
                  </w:pPr>
                  <w:r>
                    <w:rPr>
                      <w:rFonts w:ascii="Courier New"/>
                    </w:rPr>
                    <w:t>z =</w:t>
                  </w:r>
                  <w:r>
                    <w:rPr>
                      <w:rFonts w:ascii="Courier New"/>
                      <w:spacing w:val="-3"/>
                    </w:rPr>
                    <w:t xml:space="preserve"> </w:t>
                  </w:r>
                  <w:r>
                    <w:rPr>
                      <w:rFonts w:ascii="Courier New"/>
                    </w:rPr>
                    <w:t>x;</w:t>
                  </w:r>
                </w:p>
                <w:p w:rsidR="00DA4CC0" w:rsidRDefault="00DA4CC0">
                  <w:pPr>
                    <w:ind w:left="1523" w:right="5850" w:hanging="708"/>
                    <w:rPr>
                      <w:rFonts w:ascii="Courier New" w:eastAsia="Courier New" w:hAnsi="Courier New" w:cs="Courier New"/>
                    </w:rPr>
                  </w:pPr>
                  <w:r>
                    <w:rPr>
                      <w:rFonts w:ascii="Courier New"/>
                    </w:rPr>
                    <w:t>for (</w:t>
                  </w:r>
                  <w:proofErr w:type="spellStart"/>
                  <w:r>
                    <w:rPr>
                      <w:rFonts w:ascii="Courier New"/>
                    </w:rPr>
                    <w:t>i</w:t>
                  </w:r>
                  <w:proofErr w:type="spellEnd"/>
                  <w:r>
                    <w:rPr>
                      <w:rFonts w:ascii="Courier New"/>
                    </w:rPr>
                    <w:t xml:space="preserve">=1 ; </w:t>
                  </w:r>
                  <w:proofErr w:type="spellStart"/>
                  <w:r>
                    <w:rPr>
                      <w:rFonts w:ascii="Courier New"/>
                    </w:rPr>
                    <w:t>i</w:t>
                  </w:r>
                  <w:proofErr w:type="spellEnd"/>
                  <w:r>
                    <w:rPr>
                      <w:rFonts w:ascii="Courier New"/>
                    </w:rPr>
                    <w:t>&lt;y ;</w:t>
                  </w:r>
                  <w:r>
                    <w:rPr>
                      <w:rFonts w:ascii="Courier New"/>
                      <w:spacing w:val="-9"/>
                    </w:rPr>
                    <w:t xml:space="preserve"> </w:t>
                  </w:r>
                  <w:proofErr w:type="spellStart"/>
                  <w:r>
                    <w:rPr>
                      <w:rFonts w:ascii="Courier New"/>
                    </w:rPr>
                    <w:t>i</w:t>
                  </w:r>
                  <w:proofErr w:type="spellEnd"/>
                  <w:r>
                    <w:rPr>
                      <w:rFonts w:ascii="Courier New"/>
                    </w:rPr>
                    <w:t>++){</w:t>
                  </w:r>
                  <w:r>
                    <w:rPr>
                      <w:rFonts w:ascii="Courier New"/>
                      <w:spacing w:val="-1"/>
                    </w:rPr>
                    <w:t xml:space="preserve"> </w:t>
                  </w:r>
                  <w:r>
                    <w:rPr>
                      <w:rFonts w:ascii="Courier New"/>
                    </w:rPr>
                    <w:t>z+=x;</w:t>
                  </w:r>
                </w:p>
                <w:p w:rsidR="00DA4CC0" w:rsidRDefault="00DA4CC0">
                  <w:pPr>
                    <w:ind w:left="815"/>
                    <w:rPr>
                      <w:rFonts w:ascii="Courier New" w:eastAsia="Courier New" w:hAnsi="Courier New" w:cs="Courier New"/>
                    </w:rPr>
                  </w:pPr>
                  <w:r>
                    <w:rPr>
                      <w:rFonts w:ascii="Courier New"/>
                    </w:rPr>
                    <w:t>}</w:t>
                  </w:r>
                </w:p>
                <w:p w:rsidR="00DA4CC0" w:rsidRDefault="00DA4CC0">
                  <w:pPr>
                    <w:ind w:left="815"/>
                    <w:rPr>
                      <w:rFonts w:ascii="Courier New" w:eastAsia="Courier New" w:hAnsi="Courier New" w:cs="Courier New"/>
                    </w:rPr>
                  </w:pPr>
                  <w:r>
                    <w:rPr>
                      <w:rFonts w:ascii="Courier New"/>
                    </w:rPr>
                    <w:t>return</w:t>
                  </w:r>
                  <w:r>
                    <w:rPr>
                      <w:rFonts w:ascii="Courier New"/>
                      <w:spacing w:val="-5"/>
                    </w:rPr>
                    <w:t xml:space="preserve"> </w:t>
                  </w:r>
                  <w:r>
                    <w:rPr>
                      <w:rFonts w:ascii="Courier New"/>
                    </w:rPr>
                    <w:t>z;</w:t>
                  </w:r>
                </w:p>
                <w:p w:rsidR="00DA4CC0" w:rsidRDefault="00DA4CC0">
                  <w:pPr>
                    <w:ind w:left="108"/>
                    <w:rPr>
                      <w:rFonts w:ascii="Courier New" w:eastAsia="Courier New" w:hAnsi="Courier New" w:cs="Courier New"/>
                    </w:rPr>
                  </w:pPr>
                  <w:r>
                    <w:rPr>
                      <w:rFonts w:ascii="Courier New"/>
                    </w:rPr>
                    <w:t>}</w:t>
                  </w:r>
                </w:p>
                <w:p w:rsidR="00DA4CC0" w:rsidRDefault="00DA4CC0">
                  <w:pPr>
                    <w:spacing w:before="6"/>
                    <w:rPr>
                      <w:rFonts w:ascii="Times New Roman" w:eastAsia="Times New Roman" w:hAnsi="Times New Roman" w:cs="Times New Roman"/>
                      <w:sz w:val="21"/>
                      <w:szCs w:val="21"/>
                    </w:rPr>
                  </w:pPr>
                </w:p>
                <w:p w:rsidR="00DA4CC0" w:rsidRDefault="00DA4CC0">
                  <w:pPr>
                    <w:ind w:left="815" w:right="6690" w:hanging="708"/>
                    <w:rPr>
                      <w:rFonts w:ascii="Courier New" w:eastAsia="Courier New" w:hAnsi="Courier New" w:cs="Courier New"/>
                    </w:rPr>
                  </w:pPr>
                  <w:proofErr w:type="spellStart"/>
                  <w:r>
                    <w:rPr>
                      <w:rFonts w:ascii="Courier New"/>
                    </w:rPr>
                    <w:t>int</w:t>
                  </w:r>
                  <w:proofErr w:type="spellEnd"/>
                  <w:r>
                    <w:rPr>
                      <w:rFonts w:ascii="Courier New"/>
                    </w:rPr>
                    <w:t xml:space="preserve"> f1(</w:t>
                  </w:r>
                  <w:proofErr w:type="spellStart"/>
                  <w:r>
                    <w:rPr>
                      <w:rFonts w:ascii="Courier New"/>
                    </w:rPr>
                    <w:t>int</w:t>
                  </w:r>
                  <w:proofErr w:type="spellEnd"/>
                  <w:r>
                    <w:rPr>
                      <w:rFonts w:ascii="Courier New"/>
                    </w:rPr>
                    <w:t xml:space="preserve"> x, </w:t>
                  </w:r>
                  <w:proofErr w:type="spellStart"/>
                  <w:r>
                    <w:rPr>
                      <w:rFonts w:ascii="Courier New"/>
                    </w:rPr>
                    <w:t>int</w:t>
                  </w:r>
                  <w:proofErr w:type="spellEnd"/>
                  <w:r>
                    <w:rPr>
                      <w:rFonts w:ascii="Courier New"/>
                      <w:spacing w:val="-9"/>
                    </w:rPr>
                    <w:t xml:space="preserve"> </w:t>
                  </w:r>
                  <w:r>
                    <w:rPr>
                      <w:rFonts w:ascii="Courier New"/>
                    </w:rPr>
                    <w:t>y){</w:t>
                  </w:r>
                  <w:r>
                    <w:rPr>
                      <w:rFonts w:ascii="Courier New"/>
                      <w:spacing w:val="-1"/>
                    </w:rPr>
                    <w:t xml:space="preserve"> </w:t>
                  </w:r>
                  <w:proofErr w:type="spellStart"/>
                  <w:r>
                    <w:rPr>
                      <w:rFonts w:ascii="Courier New"/>
                    </w:rPr>
                    <w:t>int</w:t>
                  </w:r>
                  <w:proofErr w:type="spellEnd"/>
                  <w:r>
                    <w:rPr>
                      <w:rFonts w:ascii="Courier New"/>
                      <w:spacing w:val="-4"/>
                    </w:rPr>
                    <w:t xml:space="preserve"> </w:t>
                  </w:r>
                  <w:proofErr w:type="spellStart"/>
                  <w:r>
                    <w:rPr>
                      <w:rFonts w:ascii="Courier New"/>
                    </w:rPr>
                    <w:t>z,i</w:t>
                  </w:r>
                  <w:proofErr w:type="spellEnd"/>
                  <w:r>
                    <w:rPr>
                      <w:rFonts w:ascii="Courier New"/>
                    </w:rPr>
                    <w:t>;</w:t>
                  </w:r>
                </w:p>
                <w:p w:rsidR="00DA4CC0" w:rsidRDefault="00DA4CC0">
                  <w:pPr>
                    <w:ind w:left="1211" w:right="7302" w:hanging="396"/>
                    <w:rPr>
                      <w:rFonts w:ascii="Courier New" w:eastAsia="Courier New" w:hAnsi="Courier New" w:cs="Courier New"/>
                    </w:rPr>
                  </w:pPr>
                  <w:r>
                    <w:rPr>
                      <w:rFonts w:ascii="Courier New"/>
                    </w:rPr>
                    <w:t>if (y ==</w:t>
                  </w:r>
                  <w:r>
                    <w:rPr>
                      <w:rFonts w:ascii="Courier New"/>
                      <w:spacing w:val="-5"/>
                    </w:rPr>
                    <w:t xml:space="preserve"> </w:t>
                  </w:r>
                  <w:r>
                    <w:rPr>
                      <w:rFonts w:ascii="Courier New"/>
                    </w:rPr>
                    <w:t>0)</w:t>
                  </w:r>
                  <w:r>
                    <w:rPr>
                      <w:rFonts w:ascii="Courier New"/>
                      <w:spacing w:val="-1"/>
                    </w:rPr>
                    <w:t xml:space="preserve"> </w:t>
                  </w:r>
                  <w:r>
                    <w:rPr>
                      <w:rFonts w:ascii="Courier New"/>
                    </w:rPr>
                    <w:t>z =</w:t>
                  </w:r>
                  <w:r>
                    <w:rPr>
                      <w:rFonts w:ascii="Courier New"/>
                      <w:spacing w:val="-3"/>
                    </w:rPr>
                    <w:t xml:space="preserve"> </w:t>
                  </w:r>
                  <w:r>
                    <w:rPr>
                      <w:rFonts w:ascii="Courier New"/>
                    </w:rPr>
                    <w:t>1;</w:t>
                  </w:r>
                </w:p>
                <w:p w:rsidR="00DA4CC0" w:rsidRDefault="00DA4CC0">
                  <w:pPr>
                    <w:ind w:left="815"/>
                    <w:rPr>
                      <w:rFonts w:ascii="Courier New" w:eastAsia="Courier New" w:hAnsi="Courier New" w:cs="Courier New"/>
                    </w:rPr>
                  </w:pPr>
                  <w:r>
                    <w:rPr>
                      <w:rFonts w:ascii="Courier New"/>
                    </w:rPr>
                    <w:t>else</w:t>
                  </w:r>
                </w:p>
                <w:p w:rsidR="00DA4CC0" w:rsidRDefault="00DA4CC0">
                  <w:pPr>
                    <w:spacing w:line="248" w:lineRule="exact"/>
                    <w:ind w:left="1211"/>
                    <w:rPr>
                      <w:rFonts w:ascii="Courier New" w:eastAsia="Courier New" w:hAnsi="Courier New" w:cs="Courier New"/>
                    </w:rPr>
                  </w:pPr>
                  <w:r>
                    <w:rPr>
                      <w:rFonts w:ascii="Courier New"/>
                    </w:rPr>
                    <w:t>z =</w:t>
                  </w:r>
                  <w:r>
                    <w:rPr>
                      <w:rFonts w:ascii="Courier New"/>
                      <w:spacing w:val="-3"/>
                    </w:rPr>
                    <w:t xml:space="preserve"> </w:t>
                  </w:r>
                  <w:r>
                    <w:rPr>
                      <w:rFonts w:ascii="Courier New"/>
                    </w:rPr>
                    <w:t>x;</w:t>
                  </w:r>
                </w:p>
                <w:p w:rsidR="00DA4CC0" w:rsidRDefault="00DA4CC0">
                  <w:pPr>
                    <w:ind w:left="1523" w:right="5850" w:hanging="708"/>
                    <w:rPr>
                      <w:rFonts w:ascii="Courier New" w:eastAsia="Courier New" w:hAnsi="Courier New" w:cs="Courier New"/>
                    </w:rPr>
                  </w:pPr>
                  <w:r>
                    <w:rPr>
                      <w:rFonts w:ascii="Courier New"/>
                    </w:rPr>
                    <w:t>for (</w:t>
                  </w:r>
                  <w:proofErr w:type="spellStart"/>
                  <w:r>
                    <w:rPr>
                      <w:rFonts w:ascii="Courier New"/>
                    </w:rPr>
                    <w:t>i</w:t>
                  </w:r>
                  <w:proofErr w:type="spellEnd"/>
                  <w:r>
                    <w:rPr>
                      <w:rFonts w:ascii="Courier New"/>
                    </w:rPr>
                    <w:t xml:space="preserve">=1 ; </w:t>
                  </w:r>
                  <w:proofErr w:type="spellStart"/>
                  <w:r>
                    <w:rPr>
                      <w:rFonts w:ascii="Courier New"/>
                    </w:rPr>
                    <w:t>i</w:t>
                  </w:r>
                  <w:proofErr w:type="spellEnd"/>
                  <w:r>
                    <w:rPr>
                      <w:rFonts w:ascii="Courier New"/>
                    </w:rPr>
                    <w:t>&lt;y ;</w:t>
                  </w:r>
                  <w:r>
                    <w:rPr>
                      <w:rFonts w:ascii="Courier New"/>
                      <w:spacing w:val="-8"/>
                    </w:rPr>
                    <w:t xml:space="preserve"> </w:t>
                  </w:r>
                  <w:proofErr w:type="spellStart"/>
                  <w:r>
                    <w:rPr>
                      <w:rFonts w:ascii="Courier New"/>
                    </w:rPr>
                    <w:t>i</w:t>
                  </w:r>
                  <w:proofErr w:type="spellEnd"/>
                  <w:r>
                    <w:rPr>
                      <w:rFonts w:ascii="Courier New"/>
                    </w:rPr>
                    <w:t>++){</w:t>
                  </w:r>
                  <w:r>
                    <w:rPr>
                      <w:rFonts w:ascii="Courier New"/>
                      <w:spacing w:val="-1"/>
                    </w:rPr>
                    <w:t xml:space="preserve"> </w:t>
                  </w:r>
                  <w:r>
                    <w:rPr>
                      <w:rFonts w:ascii="Courier New"/>
                    </w:rPr>
                    <w:t>z =</w:t>
                  </w:r>
                  <w:r>
                    <w:rPr>
                      <w:rFonts w:ascii="Courier New"/>
                      <w:spacing w:val="-6"/>
                    </w:rPr>
                    <w:t xml:space="preserve"> </w:t>
                  </w:r>
                  <w:r>
                    <w:rPr>
                      <w:rFonts w:ascii="Courier New"/>
                    </w:rPr>
                    <w:t>f2(</w:t>
                  </w:r>
                  <w:proofErr w:type="spellStart"/>
                  <w:r>
                    <w:rPr>
                      <w:rFonts w:ascii="Courier New"/>
                    </w:rPr>
                    <w:t>z,x</w:t>
                  </w:r>
                  <w:proofErr w:type="spellEnd"/>
                  <w:r>
                    <w:rPr>
                      <w:rFonts w:ascii="Courier New"/>
                    </w:rPr>
                    <w:t>);</w:t>
                  </w:r>
                </w:p>
                <w:p w:rsidR="00DA4CC0" w:rsidRDefault="00DA4CC0">
                  <w:pPr>
                    <w:ind w:left="815"/>
                    <w:rPr>
                      <w:rFonts w:ascii="Courier New" w:eastAsia="Courier New" w:hAnsi="Courier New" w:cs="Courier New"/>
                    </w:rPr>
                  </w:pPr>
                  <w:r>
                    <w:rPr>
                      <w:rFonts w:ascii="Courier New"/>
                    </w:rPr>
                    <w:t>}</w:t>
                  </w:r>
                </w:p>
                <w:p w:rsidR="00DA4CC0" w:rsidRDefault="00DA4CC0">
                  <w:pPr>
                    <w:ind w:left="815"/>
                    <w:rPr>
                      <w:rFonts w:ascii="Courier New" w:eastAsia="Courier New" w:hAnsi="Courier New" w:cs="Courier New"/>
                    </w:rPr>
                  </w:pPr>
                  <w:r>
                    <w:rPr>
                      <w:rFonts w:ascii="Courier New"/>
                    </w:rPr>
                    <w:t>return</w:t>
                  </w:r>
                  <w:r>
                    <w:rPr>
                      <w:rFonts w:ascii="Courier New"/>
                      <w:spacing w:val="-5"/>
                    </w:rPr>
                    <w:t xml:space="preserve"> </w:t>
                  </w:r>
                  <w:r>
                    <w:rPr>
                      <w:rFonts w:ascii="Courier New"/>
                    </w:rPr>
                    <w:t>z;</w:t>
                  </w:r>
                </w:p>
                <w:p w:rsidR="00DA4CC0" w:rsidRDefault="00DA4CC0">
                  <w:pPr>
                    <w:ind w:left="108"/>
                    <w:rPr>
                      <w:rFonts w:ascii="Courier New" w:eastAsia="Courier New" w:hAnsi="Courier New" w:cs="Courier New"/>
                    </w:rPr>
                  </w:pPr>
                  <w:r>
                    <w:rPr>
                      <w:rFonts w:ascii="Courier New"/>
                    </w:rPr>
                    <w:t>}</w:t>
                  </w:r>
                </w:p>
                <w:p w:rsidR="00DA4CC0" w:rsidRDefault="00DA4CC0">
                  <w:pPr>
                    <w:ind w:left="108"/>
                    <w:rPr>
                      <w:rFonts w:ascii="Courier New" w:eastAsia="Courier New" w:hAnsi="Courier New" w:cs="Courier New"/>
                    </w:rPr>
                  </w:pPr>
                  <w:proofErr w:type="spellStart"/>
                  <w:r>
                    <w:rPr>
                      <w:rFonts w:ascii="Courier New"/>
                    </w:rPr>
                    <w:t>int</w:t>
                  </w:r>
                  <w:proofErr w:type="spellEnd"/>
                  <w:r>
                    <w:rPr>
                      <w:rFonts w:ascii="Courier New"/>
                      <w:spacing w:val="-6"/>
                    </w:rPr>
                    <w:t xml:space="preserve"> </w:t>
                  </w:r>
                  <w:r>
                    <w:rPr>
                      <w:rFonts w:ascii="Courier New"/>
                    </w:rPr>
                    <w:t>main(){</w:t>
                  </w:r>
                </w:p>
                <w:p w:rsidR="00DA4CC0" w:rsidRDefault="00DA4CC0">
                  <w:pPr>
                    <w:spacing w:line="248" w:lineRule="exact"/>
                    <w:ind w:left="815"/>
                    <w:rPr>
                      <w:rFonts w:ascii="Courier New" w:eastAsia="Courier New" w:hAnsi="Courier New" w:cs="Courier New"/>
                    </w:rPr>
                  </w:pPr>
                  <w:proofErr w:type="spellStart"/>
                  <w:r>
                    <w:rPr>
                      <w:rFonts w:ascii="Courier New"/>
                    </w:rPr>
                    <w:t>int</w:t>
                  </w:r>
                  <w:proofErr w:type="spellEnd"/>
                  <w:r>
                    <w:rPr>
                      <w:rFonts w:ascii="Courier New"/>
                      <w:spacing w:val="-4"/>
                    </w:rPr>
                    <w:t xml:space="preserve"> </w:t>
                  </w:r>
                  <w:proofErr w:type="spellStart"/>
                  <w:r>
                    <w:rPr>
                      <w:rFonts w:ascii="Courier New"/>
                    </w:rPr>
                    <w:t>a,b,c</w:t>
                  </w:r>
                  <w:proofErr w:type="spellEnd"/>
                  <w:r>
                    <w:rPr>
                      <w:rFonts w:ascii="Courier New"/>
                    </w:rPr>
                    <w:t>;</w:t>
                  </w:r>
                </w:p>
                <w:p w:rsidR="00DA4CC0" w:rsidRDefault="00DA4CC0">
                  <w:pPr>
                    <w:ind w:left="815" w:right="5982"/>
                    <w:rPr>
                      <w:rFonts w:ascii="Courier New" w:eastAsia="Courier New" w:hAnsi="Courier New" w:cs="Courier New"/>
                    </w:rPr>
                  </w:pPr>
                  <w:proofErr w:type="spellStart"/>
                  <w:r>
                    <w:rPr>
                      <w:rFonts w:ascii="Courier New"/>
                    </w:rPr>
                    <w:t>scanf</w:t>
                  </w:r>
                  <w:proofErr w:type="spellEnd"/>
                  <w:r>
                    <w:rPr>
                      <w:rFonts w:ascii="Courier New"/>
                    </w:rPr>
                    <w:t>("%</w:t>
                  </w:r>
                  <w:proofErr w:type="spellStart"/>
                  <w:r>
                    <w:rPr>
                      <w:rFonts w:ascii="Courier New"/>
                    </w:rPr>
                    <w:t>i</w:t>
                  </w:r>
                  <w:proofErr w:type="spellEnd"/>
                  <w:r>
                    <w:rPr>
                      <w:rFonts w:ascii="Courier New"/>
                      <w:spacing w:val="-9"/>
                    </w:rPr>
                    <w:t xml:space="preserve"> </w:t>
                  </w:r>
                  <w:r>
                    <w:rPr>
                      <w:rFonts w:ascii="Courier New"/>
                    </w:rPr>
                    <w:t>%</w:t>
                  </w:r>
                  <w:proofErr w:type="spellStart"/>
                  <w:r>
                    <w:rPr>
                      <w:rFonts w:ascii="Courier New"/>
                    </w:rPr>
                    <w:t>i</w:t>
                  </w:r>
                  <w:proofErr w:type="spellEnd"/>
                  <w:r>
                    <w:rPr>
                      <w:rFonts w:ascii="Courier New"/>
                    </w:rPr>
                    <w:t>",&amp;</w:t>
                  </w:r>
                  <w:proofErr w:type="spellStart"/>
                  <w:r>
                    <w:rPr>
                      <w:rFonts w:ascii="Courier New"/>
                    </w:rPr>
                    <w:t>a,&amp;b</w:t>
                  </w:r>
                  <w:proofErr w:type="spellEnd"/>
                  <w:r>
                    <w:rPr>
                      <w:rFonts w:ascii="Courier New"/>
                    </w:rPr>
                    <w:t>);</w:t>
                  </w:r>
                  <w:r>
                    <w:rPr>
                      <w:rFonts w:ascii="Courier New"/>
                      <w:spacing w:val="-1"/>
                    </w:rPr>
                    <w:t xml:space="preserve"> </w:t>
                  </w:r>
                  <w:r>
                    <w:rPr>
                      <w:rFonts w:ascii="Courier New"/>
                    </w:rPr>
                    <w:t>c =</w:t>
                  </w:r>
                  <w:r>
                    <w:rPr>
                      <w:rFonts w:ascii="Courier New"/>
                      <w:spacing w:val="-3"/>
                    </w:rPr>
                    <w:t xml:space="preserve"> </w:t>
                  </w:r>
                  <w:r>
                    <w:rPr>
                      <w:rFonts w:ascii="Courier New"/>
                    </w:rPr>
                    <w:t>f1(</w:t>
                  </w:r>
                  <w:proofErr w:type="spellStart"/>
                  <w:r>
                    <w:rPr>
                      <w:rFonts w:ascii="Courier New"/>
                    </w:rPr>
                    <w:t>a,b</w:t>
                  </w:r>
                  <w:proofErr w:type="spellEnd"/>
                  <w:r>
                    <w:rPr>
                      <w:rFonts w:ascii="Courier New"/>
                    </w:rPr>
                    <w:t>);</w:t>
                  </w:r>
                  <w:r>
                    <w:rPr>
                      <w:rFonts w:ascii="Courier New"/>
                      <w:spacing w:val="-1"/>
                    </w:rPr>
                    <w:t xml:space="preserve"> </w:t>
                  </w:r>
                  <w:proofErr w:type="spellStart"/>
                  <w:r>
                    <w:rPr>
                      <w:rFonts w:ascii="Courier New"/>
                    </w:rPr>
                    <w:t>printf</w:t>
                  </w:r>
                  <w:proofErr w:type="spellEnd"/>
                  <w:r>
                    <w:rPr>
                      <w:rFonts w:ascii="Courier New"/>
                    </w:rPr>
                    <w:t>("%</w:t>
                  </w:r>
                  <w:proofErr w:type="spellStart"/>
                  <w:r>
                    <w:rPr>
                      <w:rFonts w:ascii="Courier New"/>
                    </w:rPr>
                    <w:t>i</w:t>
                  </w:r>
                  <w:proofErr w:type="spellEnd"/>
                  <w:r>
                    <w:rPr>
                      <w:rFonts w:ascii="Courier New"/>
                    </w:rPr>
                    <w:t>",c);</w:t>
                  </w:r>
                  <w:r>
                    <w:rPr>
                      <w:rFonts w:ascii="Courier New"/>
                      <w:spacing w:val="-1"/>
                    </w:rPr>
                    <w:t xml:space="preserve"> </w:t>
                  </w:r>
                  <w:r>
                    <w:rPr>
                      <w:rFonts w:ascii="Courier New"/>
                    </w:rPr>
                    <w:t>return</w:t>
                  </w:r>
                  <w:r>
                    <w:rPr>
                      <w:rFonts w:ascii="Courier New"/>
                      <w:spacing w:val="-5"/>
                    </w:rPr>
                    <w:t xml:space="preserve"> </w:t>
                  </w:r>
                  <w:r>
                    <w:rPr>
                      <w:rFonts w:ascii="Courier New"/>
                    </w:rPr>
                    <w:t>0;</w:t>
                  </w:r>
                </w:p>
                <w:p w:rsidR="00DA4CC0" w:rsidRDefault="00DA4CC0">
                  <w:pPr>
                    <w:spacing w:before="2"/>
                    <w:ind w:left="108"/>
                    <w:rPr>
                      <w:rFonts w:ascii="Courier New" w:eastAsia="Courier New" w:hAnsi="Courier New" w:cs="Courier New"/>
                    </w:rPr>
                  </w:pPr>
                  <w:r>
                    <w:rPr>
                      <w:rFonts w:ascii="Courier New"/>
                    </w:rPr>
                    <w:t>}</w:t>
                  </w:r>
                </w:p>
              </w:txbxContent>
            </v:textbox>
            <w10:anchorlock/>
          </v:shape>
        </w:pict>
      </w:r>
    </w:p>
    <w:p w:rsidR="00ED0DBC" w:rsidRDefault="00ED0DBC">
      <w:pPr>
        <w:rPr>
          <w:rFonts w:ascii="Times New Roman" w:eastAsia="Times New Roman" w:hAnsi="Times New Roman" w:cs="Times New Roman"/>
          <w:sz w:val="20"/>
          <w:szCs w:val="20"/>
        </w:rPr>
      </w:pPr>
    </w:p>
    <w:p w:rsidR="00ED0DBC" w:rsidRDefault="00ED0DBC">
      <w:pPr>
        <w:spacing w:before="4"/>
        <w:rPr>
          <w:rFonts w:ascii="Times New Roman" w:eastAsia="Times New Roman" w:hAnsi="Times New Roman" w:cs="Times New Roman"/>
          <w:sz w:val="27"/>
          <w:szCs w:val="27"/>
        </w:rPr>
      </w:pPr>
    </w:p>
    <w:p w:rsidR="00ED0DBC" w:rsidRPr="0076630D" w:rsidRDefault="00D91950">
      <w:pPr>
        <w:pStyle w:val="PargrafodaLista"/>
        <w:numPr>
          <w:ilvl w:val="1"/>
          <w:numId w:val="1"/>
        </w:numPr>
        <w:tabs>
          <w:tab w:val="left" w:pos="939"/>
        </w:tabs>
        <w:spacing w:before="69" w:line="360" w:lineRule="auto"/>
        <w:ind w:right="238"/>
        <w:rPr>
          <w:rFonts w:ascii="Times New Roman" w:eastAsia="Times New Roman" w:hAnsi="Times New Roman" w:cs="Times New Roman"/>
          <w:b/>
          <w:sz w:val="24"/>
          <w:szCs w:val="24"/>
          <w:lang w:val="pt-BR"/>
        </w:rPr>
      </w:pPr>
      <w:r w:rsidRPr="0076630D">
        <w:rPr>
          <w:rFonts w:ascii="Times New Roman" w:hAnsi="Times New Roman"/>
          <w:sz w:val="24"/>
          <w:lang w:val="pt-BR"/>
        </w:rPr>
        <w:t>Caso</w:t>
      </w:r>
      <w:r w:rsidRPr="0076630D">
        <w:rPr>
          <w:rFonts w:ascii="Times New Roman" w:hAnsi="Times New Roman"/>
          <w:spacing w:val="23"/>
          <w:sz w:val="24"/>
          <w:lang w:val="pt-BR"/>
        </w:rPr>
        <w:t xml:space="preserve"> </w:t>
      </w:r>
      <w:r w:rsidRPr="0076630D">
        <w:rPr>
          <w:rFonts w:ascii="Times New Roman" w:hAnsi="Times New Roman"/>
          <w:sz w:val="24"/>
          <w:lang w:val="pt-BR"/>
        </w:rPr>
        <w:t>seja</w:t>
      </w:r>
      <w:r w:rsidRPr="0076630D">
        <w:rPr>
          <w:rFonts w:ascii="Times New Roman" w:hAnsi="Times New Roman"/>
          <w:spacing w:val="22"/>
          <w:sz w:val="24"/>
          <w:lang w:val="pt-BR"/>
        </w:rPr>
        <w:t xml:space="preserve"> </w:t>
      </w:r>
      <w:r w:rsidRPr="0076630D">
        <w:rPr>
          <w:rFonts w:ascii="Times New Roman" w:hAnsi="Times New Roman"/>
          <w:sz w:val="24"/>
          <w:lang w:val="pt-BR"/>
        </w:rPr>
        <w:t>digitado</w:t>
      </w:r>
      <w:r w:rsidRPr="0076630D">
        <w:rPr>
          <w:rFonts w:ascii="Times New Roman" w:hAnsi="Times New Roman"/>
          <w:spacing w:val="25"/>
          <w:sz w:val="24"/>
          <w:lang w:val="pt-BR"/>
        </w:rPr>
        <w:t xml:space="preserve"> </w:t>
      </w:r>
      <w:r w:rsidRPr="0076630D">
        <w:rPr>
          <w:rFonts w:ascii="Times New Roman" w:hAnsi="Times New Roman"/>
          <w:sz w:val="24"/>
          <w:lang w:val="pt-BR"/>
        </w:rPr>
        <w:t>como</w:t>
      </w:r>
      <w:r w:rsidRPr="0076630D">
        <w:rPr>
          <w:rFonts w:ascii="Times New Roman" w:hAnsi="Times New Roman"/>
          <w:spacing w:val="23"/>
          <w:sz w:val="24"/>
          <w:lang w:val="pt-BR"/>
        </w:rPr>
        <w:t xml:space="preserve"> </w:t>
      </w:r>
      <w:r w:rsidRPr="0076630D">
        <w:rPr>
          <w:rFonts w:ascii="Times New Roman" w:hAnsi="Times New Roman"/>
          <w:sz w:val="24"/>
          <w:lang w:val="pt-BR"/>
        </w:rPr>
        <w:t>entrada</w:t>
      </w:r>
      <w:r w:rsidRPr="0076630D">
        <w:rPr>
          <w:rFonts w:ascii="Times New Roman" w:hAnsi="Times New Roman"/>
          <w:spacing w:val="21"/>
          <w:sz w:val="24"/>
          <w:lang w:val="pt-BR"/>
        </w:rPr>
        <w:t xml:space="preserve"> </w:t>
      </w:r>
      <w:r w:rsidRPr="0076630D">
        <w:rPr>
          <w:rFonts w:ascii="Times New Roman" w:hAnsi="Times New Roman"/>
          <w:sz w:val="24"/>
          <w:lang w:val="pt-BR"/>
        </w:rPr>
        <w:t>no</w:t>
      </w:r>
      <w:r w:rsidRPr="0076630D">
        <w:rPr>
          <w:rFonts w:ascii="Times New Roman" w:hAnsi="Times New Roman"/>
          <w:spacing w:val="22"/>
          <w:sz w:val="24"/>
          <w:lang w:val="pt-BR"/>
        </w:rPr>
        <w:t xml:space="preserve"> </w:t>
      </w:r>
      <w:proofErr w:type="spellStart"/>
      <w:r w:rsidRPr="0076630D">
        <w:rPr>
          <w:rFonts w:ascii="Times New Roman" w:hAnsi="Times New Roman"/>
          <w:sz w:val="24"/>
          <w:lang w:val="pt-BR"/>
        </w:rPr>
        <w:t>scanf</w:t>
      </w:r>
      <w:proofErr w:type="spellEnd"/>
      <w:r w:rsidRPr="0076630D">
        <w:rPr>
          <w:rFonts w:ascii="Times New Roman" w:hAnsi="Times New Roman"/>
          <w:spacing w:val="24"/>
          <w:sz w:val="24"/>
          <w:lang w:val="pt-BR"/>
        </w:rPr>
        <w:t xml:space="preserve"> </w:t>
      </w:r>
      <w:r w:rsidRPr="0076630D">
        <w:rPr>
          <w:rFonts w:ascii="Times New Roman" w:hAnsi="Times New Roman"/>
          <w:sz w:val="24"/>
          <w:lang w:val="pt-BR"/>
        </w:rPr>
        <w:t>presente</w:t>
      </w:r>
      <w:r w:rsidRPr="0076630D">
        <w:rPr>
          <w:rFonts w:ascii="Times New Roman" w:hAnsi="Times New Roman"/>
          <w:spacing w:val="22"/>
          <w:sz w:val="24"/>
          <w:lang w:val="pt-BR"/>
        </w:rPr>
        <w:t xml:space="preserve"> </w:t>
      </w:r>
      <w:r w:rsidRPr="0076630D">
        <w:rPr>
          <w:rFonts w:ascii="Times New Roman" w:hAnsi="Times New Roman"/>
          <w:sz w:val="24"/>
          <w:lang w:val="pt-BR"/>
        </w:rPr>
        <w:t>na</w:t>
      </w:r>
      <w:r w:rsidRPr="0076630D">
        <w:rPr>
          <w:rFonts w:ascii="Times New Roman" w:hAnsi="Times New Roman"/>
          <w:spacing w:val="24"/>
          <w:sz w:val="24"/>
          <w:lang w:val="pt-BR"/>
        </w:rPr>
        <w:t xml:space="preserve"> </w:t>
      </w:r>
      <w:r w:rsidRPr="0076630D">
        <w:rPr>
          <w:rFonts w:ascii="Times New Roman" w:hAnsi="Times New Roman"/>
          <w:sz w:val="24"/>
          <w:lang w:val="pt-BR"/>
        </w:rPr>
        <w:t>função</w:t>
      </w:r>
      <w:r w:rsidRPr="0076630D">
        <w:rPr>
          <w:rFonts w:ascii="Times New Roman" w:hAnsi="Times New Roman"/>
          <w:spacing w:val="24"/>
          <w:sz w:val="24"/>
          <w:lang w:val="pt-BR"/>
        </w:rPr>
        <w:t xml:space="preserve"> </w:t>
      </w:r>
      <w:proofErr w:type="spellStart"/>
      <w:r w:rsidRPr="0076630D">
        <w:rPr>
          <w:rFonts w:ascii="Times New Roman" w:hAnsi="Times New Roman"/>
          <w:sz w:val="24"/>
          <w:lang w:val="pt-BR"/>
        </w:rPr>
        <w:t>main</w:t>
      </w:r>
      <w:proofErr w:type="spellEnd"/>
      <w:r w:rsidRPr="0076630D">
        <w:rPr>
          <w:rFonts w:ascii="Times New Roman" w:hAnsi="Times New Roman"/>
          <w:sz w:val="24"/>
          <w:lang w:val="pt-BR"/>
        </w:rPr>
        <w:t>,</w:t>
      </w:r>
      <w:r w:rsidRPr="0076630D">
        <w:rPr>
          <w:rFonts w:ascii="Times New Roman" w:hAnsi="Times New Roman"/>
          <w:spacing w:val="22"/>
          <w:sz w:val="24"/>
          <w:lang w:val="pt-BR"/>
        </w:rPr>
        <w:t xml:space="preserve"> </w:t>
      </w:r>
      <w:r w:rsidRPr="0076630D">
        <w:rPr>
          <w:rFonts w:ascii="Times New Roman" w:hAnsi="Times New Roman"/>
          <w:sz w:val="24"/>
          <w:lang w:val="pt-BR"/>
        </w:rPr>
        <w:t>os</w:t>
      </w:r>
      <w:r w:rsidRPr="0076630D">
        <w:rPr>
          <w:rFonts w:ascii="Times New Roman" w:hAnsi="Times New Roman"/>
          <w:spacing w:val="23"/>
          <w:sz w:val="24"/>
          <w:lang w:val="pt-BR"/>
        </w:rPr>
        <w:t xml:space="preserve"> </w:t>
      </w:r>
      <w:r w:rsidRPr="0076630D">
        <w:rPr>
          <w:rFonts w:ascii="Times New Roman" w:hAnsi="Times New Roman"/>
          <w:sz w:val="24"/>
          <w:lang w:val="pt-BR"/>
        </w:rPr>
        <w:t>valores</w:t>
      </w:r>
      <w:r w:rsidRPr="0076630D">
        <w:rPr>
          <w:rFonts w:ascii="Times New Roman" w:hAnsi="Times New Roman"/>
          <w:spacing w:val="23"/>
          <w:sz w:val="24"/>
          <w:lang w:val="pt-BR"/>
        </w:rPr>
        <w:t xml:space="preserve"> </w:t>
      </w:r>
      <w:r w:rsidRPr="0076630D">
        <w:rPr>
          <w:rFonts w:ascii="Times New Roman" w:hAnsi="Times New Roman"/>
          <w:sz w:val="24"/>
          <w:lang w:val="pt-BR"/>
        </w:rPr>
        <w:t>2</w:t>
      </w:r>
      <w:r w:rsidRPr="0076630D">
        <w:rPr>
          <w:rFonts w:ascii="Times New Roman" w:hAnsi="Times New Roman"/>
          <w:spacing w:val="25"/>
          <w:sz w:val="24"/>
          <w:lang w:val="pt-BR"/>
        </w:rPr>
        <w:t xml:space="preserve"> </w:t>
      </w:r>
      <w:r w:rsidRPr="0076630D">
        <w:rPr>
          <w:rFonts w:ascii="Times New Roman" w:hAnsi="Times New Roman"/>
          <w:sz w:val="24"/>
          <w:lang w:val="pt-BR"/>
        </w:rPr>
        <w:t>e</w:t>
      </w:r>
      <w:r w:rsidRPr="0076630D">
        <w:rPr>
          <w:rFonts w:ascii="Times New Roman" w:hAnsi="Times New Roman"/>
          <w:spacing w:val="21"/>
          <w:sz w:val="24"/>
          <w:lang w:val="pt-BR"/>
        </w:rPr>
        <w:t xml:space="preserve"> </w:t>
      </w:r>
      <w:r w:rsidRPr="0076630D">
        <w:rPr>
          <w:rFonts w:ascii="Times New Roman" w:hAnsi="Times New Roman"/>
          <w:sz w:val="24"/>
          <w:lang w:val="pt-BR"/>
        </w:rPr>
        <w:t>8,</w:t>
      </w:r>
      <w:r w:rsidRPr="0076630D">
        <w:rPr>
          <w:rFonts w:ascii="Times New Roman" w:hAnsi="Times New Roman"/>
          <w:spacing w:val="24"/>
          <w:sz w:val="24"/>
          <w:lang w:val="pt-BR"/>
        </w:rPr>
        <w:t xml:space="preserve"> </w:t>
      </w:r>
      <w:r w:rsidRPr="0076630D">
        <w:rPr>
          <w:rFonts w:ascii="Times New Roman" w:hAnsi="Times New Roman"/>
          <w:sz w:val="24"/>
          <w:lang w:val="pt-BR"/>
        </w:rPr>
        <w:t xml:space="preserve">o </w:t>
      </w:r>
      <w:r w:rsidRPr="0076630D">
        <w:rPr>
          <w:rFonts w:ascii="Times New Roman" w:hAnsi="Times New Roman"/>
          <w:sz w:val="24"/>
          <w:lang w:val="pt-BR"/>
        </w:rPr>
        <w:lastRenderedPageBreak/>
        <w:t>que aparecerá na tela? E se os valores forem 3 e</w:t>
      </w:r>
      <w:r w:rsidRPr="0076630D">
        <w:rPr>
          <w:rFonts w:ascii="Times New Roman" w:hAnsi="Times New Roman"/>
          <w:spacing w:val="-7"/>
          <w:sz w:val="24"/>
          <w:lang w:val="pt-BR"/>
        </w:rPr>
        <w:t xml:space="preserve"> </w:t>
      </w:r>
      <w:r w:rsidRPr="0076630D">
        <w:rPr>
          <w:rFonts w:ascii="Times New Roman" w:hAnsi="Times New Roman"/>
          <w:sz w:val="24"/>
          <w:lang w:val="pt-BR"/>
        </w:rPr>
        <w:t>4?</w:t>
      </w:r>
      <w:r w:rsidR="00256854" w:rsidRPr="0076630D">
        <w:rPr>
          <w:rFonts w:ascii="Times New Roman" w:hAnsi="Times New Roman"/>
          <w:sz w:val="24"/>
          <w:lang w:val="pt-BR"/>
        </w:rPr>
        <w:t xml:space="preserve"> </w:t>
      </w:r>
      <w:r w:rsidR="00256854" w:rsidRPr="0076630D">
        <w:rPr>
          <w:rFonts w:ascii="Times New Roman" w:hAnsi="Times New Roman"/>
          <w:b/>
          <w:sz w:val="24"/>
          <w:lang w:val="pt-BR"/>
        </w:rPr>
        <w:t>( Se for 2,8 o resultado é 256, se for 3 e 4 o resultado é 81)</w:t>
      </w:r>
    </w:p>
    <w:p w:rsidR="00ED0DBC" w:rsidRPr="00662357" w:rsidRDefault="00D91950">
      <w:pPr>
        <w:pStyle w:val="PargrafodaLista"/>
        <w:numPr>
          <w:ilvl w:val="1"/>
          <w:numId w:val="1"/>
        </w:numPr>
        <w:tabs>
          <w:tab w:val="left" w:pos="939"/>
        </w:tabs>
        <w:spacing w:before="205"/>
        <w:rPr>
          <w:rFonts w:ascii="Times New Roman" w:eastAsia="Times New Roman" w:hAnsi="Times New Roman" w:cs="Times New Roman"/>
          <w:sz w:val="24"/>
          <w:szCs w:val="24"/>
        </w:rPr>
      </w:pPr>
      <w:r w:rsidRPr="0076630D">
        <w:rPr>
          <w:rFonts w:ascii="Times New Roman"/>
          <w:sz w:val="24"/>
          <w:lang w:val="pt-BR"/>
        </w:rPr>
        <w:t xml:space="preserve">O que este programa faz? </w:t>
      </w:r>
      <w:proofErr w:type="spellStart"/>
      <w:r>
        <w:rPr>
          <w:rFonts w:ascii="Times New Roman"/>
          <w:sz w:val="24"/>
        </w:rPr>
        <w:t>Explique</w:t>
      </w:r>
      <w:proofErr w:type="spellEnd"/>
      <w:r>
        <w:rPr>
          <w:rFonts w:ascii="Times New Roman"/>
          <w:sz w:val="24"/>
        </w:rPr>
        <w:t xml:space="preserve"> </w:t>
      </w:r>
      <w:proofErr w:type="spellStart"/>
      <w:r>
        <w:rPr>
          <w:rFonts w:ascii="Times New Roman"/>
          <w:sz w:val="24"/>
        </w:rPr>
        <w:t>seu</w:t>
      </w:r>
      <w:proofErr w:type="spellEnd"/>
      <w:r>
        <w:rPr>
          <w:rFonts w:ascii="Times New Roman"/>
          <w:spacing w:val="-7"/>
          <w:sz w:val="24"/>
        </w:rPr>
        <w:t xml:space="preserve"> </w:t>
      </w:r>
      <w:proofErr w:type="spellStart"/>
      <w:r>
        <w:rPr>
          <w:rFonts w:ascii="Times New Roman"/>
          <w:sz w:val="24"/>
        </w:rPr>
        <w:t>funcionamento</w:t>
      </w:r>
      <w:proofErr w:type="spellEnd"/>
      <w:r>
        <w:rPr>
          <w:rFonts w:ascii="Times New Roman"/>
          <w:sz w:val="24"/>
        </w:rPr>
        <w:t>.</w:t>
      </w:r>
    </w:p>
    <w:p w:rsidR="00662357" w:rsidRPr="0076630D" w:rsidRDefault="00662357" w:rsidP="0007573A">
      <w:pPr>
        <w:pStyle w:val="PargrafodaLista"/>
        <w:tabs>
          <w:tab w:val="left" w:pos="939"/>
        </w:tabs>
        <w:spacing w:before="205"/>
        <w:ind w:left="938"/>
        <w:rPr>
          <w:rFonts w:ascii="Times New Roman"/>
          <w:b/>
          <w:sz w:val="24"/>
          <w:lang w:val="pt-BR"/>
        </w:rPr>
      </w:pPr>
      <w:r w:rsidRPr="0076630D">
        <w:rPr>
          <w:rFonts w:ascii="Times New Roman"/>
          <w:b/>
          <w:sz w:val="24"/>
          <w:lang w:val="pt-BR"/>
        </w:rPr>
        <w:t xml:space="preserve">Este programa, manda dois </w:t>
      </w:r>
      <w:proofErr w:type="spellStart"/>
      <w:r w:rsidRPr="0076630D">
        <w:rPr>
          <w:rFonts w:ascii="Times New Roman"/>
          <w:b/>
          <w:sz w:val="24"/>
          <w:lang w:val="pt-BR"/>
        </w:rPr>
        <w:t>numeros</w:t>
      </w:r>
      <w:proofErr w:type="spellEnd"/>
      <w:r w:rsidRPr="0076630D">
        <w:rPr>
          <w:rFonts w:ascii="Times New Roman"/>
          <w:b/>
          <w:sz w:val="24"/>
          <w:lang w:val="pt-BR"/>
        </w:rPr>
        <w:t xml:space="preserve"> por par</w:t>
      </w:r>
      <w:r w:rsidRPr="0076630D">
        <w:rPr>
          <w:rFonts w:ascii="Times New Roman"/>
          <w:b/>
          <w:sz w:val="24"/>
          <w:lang w:val="pt-BR"/>
        </w:rPr>
        <w:t>â</w:t>
      </w:r>
      <w:r w:rsidRPr="0076630D">
        <w:rPr>
          <w:rFonts w:ascii="Times New Roman"/>
          <w:b/>
          <w:sz w:val="24"/>
          <w:lang w:val="pt-BR"/>
        </w:rPr>
        <w:t>metro para a fun</w:t>
      </w:r>
      <w:r w:rsidRPr="0076630D">
        <w:rPr>
          <w:rFonts w:ascii="Times New Roman"/>
          <w:b/>
          <w:sz w:val="24"/>
          <w:lang w:val="pt-BR"/>
        </w:rPr>
        <w:t>çã</w:t>
      </w:r>
      <w:r w:rsidRPr="0076630D">
        <w:rPr>
          <w:rFonts w:ascii="Times New Roman"/>
          <w:b/>
          <w:sz w:val="24"/>
          <w:lang w:val="pt-BR"/>
        </w:rPr>
        <w:t>o f1, sendo ass</w:t>
      </w:r>
      <w:r w:rsidR="0007573A" w:rsidRPr="0076630D">
        <w:rPr>
          <w:rFonts w:ascii="Times New Roman"/>
          <w:b/>
          <w:sz w:val="24"/>
          <w:lang w:val="pt-BR"/>
        </w:rPr>
        <w:t xml:space="preserve">im resumidamente explicando, a </w:t>
      </w:r>
      <w:proofErr w:type="spellStart"/>
      <w:r w:rsidR="0007573A" w:rsidRPr="0076630D">
        <w:rPr>
          <w:rFonts w:ascii="Times New Roman"/>
          <w:b/>
          <w:sz w:val="24"/>
          <w:lang w:val="pt-BR"/>
        </w:rPr>
        <w:t>variavel</w:t>
      </w:r>
      <w:proofErr w:type="spellEnd"/>
      <w:r w:rsidR="0007573A" w:rsidRPr="0076630D">
        <w:rPr>
          <w:rFonts w:ascii="Times New Roman"/>
          <w:b/>
          <w:sz w:val="24"/>
          <w:lang w:val="pt-BR"/>
        </w:rPr>
        <w:t xml:space="preserve"> z  recebe o primeiro valor informado pelo usu</w:t>
      </w:r>
      <w:r w:rsidR="0007573A" w:rsidRPr="0076630D">
        <w:rPr>
          <w:rFonts w:ascii="Times New Roman"/>
          <w:b/>
          <w:sz w:val="24"/>
          <w:lang w:val="pt-BR"/>
        </w:rPr>
        <w:t>á</w:t>
      </w:r>
      <w:r w:rsidR="0007573A" w:rsidRPr="0076630D">
        <w:rPr>
          <w:rFonts w:ascii="Times New Roman"/>
          <w:b/>
          <w:sz w:val="24"/>
          <w:lang w:val="pt-BR"/>
        </w:rPr>
        <w:t>rio, manda duas vezes para a fun</w:t>
      </w:r>
      <w:r w:rsidR="0007573A" w:rsidRPr="0076630D">
        <w:rPr>
          <w:rFonts w:ascii="Times New Roman"/>
          <w:b/>
          <w:sz w:val="24"/>
          <w:lang w:val="pt-BR"/>
        </w:rPr>
        <w:t>çã</w:t>
      </w:r>
      <w:r w:rsidR="0007573A" w:rsidRPr="0076630D">
        <w:rPr>
          <w:rFonts w:ascii="Times New Roman"/>
          <w:b/>
          <w:sz w:val="24"/>
          <w:lang w:val="pt-BR"/>
        </w:rPr>
        <w:t xml:space="preserve">o f2 </w:t>
      </w:r>
      <w:proofErr w:type="spellStart"/>
      <w:r w:rsidR="0007573A" w:rsidRPr="0076630D">
        <w:rPr>
          <w:rFonts w:ascii="Times New Roman"/>
          <w:b/>
          <w:sz w:val="24"/>
          <w:u w:val="single"/>
          <w:lang w:val="pt-BR"/>
        </w:rPr>
        <w:t>atr</w:t>
      </w:r>
      <w:r w:rsidR="0007573A" w:rsidRPr="0076630D">
        <w:rPr>
          <w:rFonts w:ascii="Times New Roman"/>
          <w:b/>
          <w:sz w:val="24"/>
          <w:u w:val="single"/>
          <w:lang w:val="pt-BR"/>
        </w:rPr>
        <w:t>á</w:t>
      </w:r>
      <w:r w:rsidR="0007573A" w:rsidRPr="0076630D">
        <w:rPr>
          <w:rFonts w:ascii="Times New Roman"/>
          <w:b/>
          <w:sz w:val="24"/>
          <w:u w:val="single"/>
          <w:lang w:val="pt-BR"/>
        </w:rPr>
        <w:t>ves</w:t>
      </w:r>
      <w:proofErr w:type="spellEnd"/>
      <w:r w:rsidR="0007573A" w:rsidRPr="0076630D">
        <w:rPr>
          <w:rFonts w:ascii="Times New Roman"/>
          <w:b/>
          <w:sz w:val="24"/>
          <w:lang w:val="pt-BR"/>
        </w:rPr>
        <w:t xml:space="preserve"> das </w:t>
      </w:r>
      <w:proofErr w:type="spellStart"/>
      <w:r w:rsidR="0007573A" w:rsidRPr="0076630D">
        <w:rPr>
          <w:rFonts w:ascii="Times New Roman"/>
          <w:b/>
          <w:sz w:val="24"/>
          <w:lang w:val="pt-BR"/>
        </w:rPr>
        <w:t>variaveis</w:t>
      </w:r>
      <w:proofErr w:type="spellEnd"/>
      <w:r w:rsidR="0007573A" w:rsidRPr="0076630D">
        <w:rPr>
          <w:rFonts w:ascii="Times New Roman"/>
          <w:b/>
          <w:sz w:val="24"/>
          <w:lang w:val="pt-BR"/>
        </w:rPr>
        <w:t xml:space="preserve"> z e x</w:t>
      </w:r>
      <w:r w:rsidR="0007573A" w:rsidRPr="0076630D">
        <w:rPr>
          <w:rFonts w:ascii="Times New Roman"/>
          <w:b/>
          <w:sz w:val="24"/>
          <w:lang w:val="pt-BR"/>
        </w:rPr>
        <w:t>…</w:t>
      </w:r>
      <w:r w:rsidR="0007573A" w:rsidRPr="0076630D">
        <w:rPr>
          <w:rFonts w:ascii="Times New Roman"/>
          <w:b/>
          <w:sz w:val="24"/>
          <w:lang w:val="pt-BR"/>
        </w:rPr>
        <w:t xml:space="preserve"> Ap</w:t>
      </w:r>
      <w:r w:rsidR="0007573A" w:rsidRPr="0076630D">
        <w:rPr>
          <w:rFonts w:ascii="Times New Roman"/>
          <w:b/>
          <w:sz w:val="24"/>
          <w:lang w:val="pt-BR"/>
        </w:rPr>
        <w:t>ó</w:t>
      </w:r>
      <w:r w:rsidR="0007573A" w:rsidRPr="0076630D">
        <w:rPr>
          <w:rFonts w:ascii="Times New Roman"/>
          <w:b/>
          <w:sz w:val="24"/>
          <w:lang w:val="pt-BR"/>
        </w:rPr>
        <w:t>s isso na fun</w:t>
      </w:r>
      <w:r w:rsidR="0007573A" w:rsidRPr="0076630D">
        <w:rPr>
          <w:rFonts w:ascii="Times New Roman"/>
          <w:b/>
          <w:sz w:val="24"/>
          <w:lang w:val="pt-BR"/>
        </w:rPr>
        <w:t>çã</w:t>
      </w:r>
      <w:r w:rsidR="0007573A" w:rsidRPr="0076630D">
        <w:rPr>
          <w:rFonts w:ascii="Times New Roman"/>
          <w:b/>
          <w:sz w:val="24"/>
          <w:lang w:val="pt-BR"/>
        </w:rPr>
        <w:t>o f2, ela pega este primeiro valor informado pelo usu</w:t>
      </w:r>
      <w:r w:rsidR="0007573A" w:rsidRPr="0076630D">
        <w:rPr>
          <w:rFonts w:ascii="Times New Roman"/>
          <w:b/>
          <w:sz w:val="24"/>
          <w:lang w:val="pt-BR"/>
        </w:rPr>
        <w:t>á</w:t>
      </w:r>
      <w:r w:rsidR="0007573A" w:rsidRPr="0076630D">
        <w:rPr>
          <w:rFonts w:ascii="Times New Roman"/>
          <w:b/>
          <w:sz w:val="24"/>
          <w:lang w:val="pt-BR"/>
        </w:rPr>
        <w:t>rio acumulando na soma at</w:t>
      </w:r>
      <w:r w:rsidR="0007573A" w:rsidRPr="0076630D">
        <w:rPr>
          <w:rFonts w:ascii="Times New Roman"/>
          <w:b/>
          <w:sz w:val="24"/>
          <w:lang w:val="pt-BR"/>
        </w:rPr>
        <w:t>é</w:t>
      </w:r>
      <w:r w:rsidR="0007573A" w:rsidRPr="0076630D">
        <w:rPr>
          <w:rFonts w:ascii="Times New Roman"/>
          <w:b/>
          <w:sz w:val="24"/>
          <w:lang w:val="pt-BR"/>
        </w:rPr>
        <w:t xml:space="preserve"> a sua condi</w:t>
      </w:r>
      <w:r w:rsidR="0007573A" w:rsidRPr="0076630D">
        <w:rPr>
          <w:rFonts w:ascii="Times New Roman"/>
          <w:b/>
          <w:sz w:val="24"/>
          <w:lang w:val="pt-BR"/>
        </w:rPr>
        <w:t>çã</w:t>
      </w:r>
      <w:r w:rsidR="0007573A" w:rsidRPr="0076630D">
        <w:rPr>
          <w:rFonts w:ascii="Times New Roman"/>
          <w:b/>
          <w:sz w:val="24"/>
          <w:lang w:val="pt-BR"/>
        </w:rPr>
        <w:t xml:space="preserve">o de </w:t>
      </w:r>
      <w:proofErr w:type="spellStart"/>
      <w:r w:rsidR="0007573A" w:rsidRPr="0076630D">
        <w:rPr>
          <w:rFonts w:ascii="Times New Roman"/>
          <w:b/>
          <w:sz w:val="24"/>
          <w:lang w:val="pt-BR"/>
        </w:rPr>
        <w:t>parade</w:t>
      </w:r>
      <w:proofErr w:type="spellEnd"/>
      <w:r w:rsidR="0007573A" w:rsidRPr="0076630D">
        <w:rPr>
          <w:rFonts w:ascii="Times New Roman"/>
          <w:b/>
          <w:sz w:val="24"/>
          <w:lang w:val="pt-BR"/>
        </w:rPr>
        <w:t xml:space="preserve"> que </w:t>
      </w:r>
      <w:r w:rsidR="0007573A" w:rsidRPr="0076630D">
        <w:rPr>
          <w:rFonts w:ascii="Times New Roman"/>
          <w:b/>
          <w:sz w:val="24"/>
          <w:lang w:val="pt-BR"/>
        </w:rPr>
        <w:t>é</w:t>
      </w:r>
      <w:r w:rsidR="0007573A" w:rsidRPr="0076630D">
        <w:rPr>
          <w:rFonts w:ascii="Times New Roman"/>
          <w:b/>
          <w:sz w:val="24"/>
          <w:lang w:val="pt-BR"/>
        </w:rPr>
        <w:t xml:space="preserve"> o mesmo numero que foi mandado duas vezes pelas vari</w:t>
      </w:r>
      <w:r w:rsidR="0007573A" w:rsidRPr="0076630D">
        <w:rPr>
          <w:rFonts w:ascii="Times New Roman"/>
          <w:b/>
          <w:sz w:val="24"/>
          <w:lang w:val="pt-BR"/>
        </w:rPr>
        <w:t>á</w:t>
      </w:r>
      <w:r w:rsidR="0007573A" w:rsidRPr="0076630D">
        <w:rPr>
          <w:rFonts w:ascii="Times New Roman"/>
          <w:b/>
          <w:sz w:val="24"/>
          <w:lang w:val="pt-BR"/>
        </w:rPr>
        <w:t>veis z e x. Depois retorna o resultado dessa soma acumulada para a fun</w:t>
      </w:r>
      <w:r w:rsidR="0007573A" w:rsidRPr="0076630D">
        <w:rPr>
          <w:rFonts w:ascii="Times New Roman"/>
          <w:b/>
          <w:sz w:val="24"/>
          <w:lang w:val="pt-BR"/>
        </w:rPr>
        <w:t>çã</w:t>
      </w:r>
      <w:r w:rsidR="0007573A" w:rsidRPr="0076630D">
        <w:rPr>
          <w:rFonts w:ascii="Times New Roman"/>
          <w:b/>
          <w:sz w:val="24"/>
          <w:lang w:val="pt-BR"/>
        </w:rPr>
        <w:t>o f1, enquanto esta soma n</w:t>
      </w:r>
      <w:r w:rsidR="0007573A" w:rsidRPr="0076630D">
        <w:rPr>
          <w:rFonts w:ascii="Times New Roman"/>
          <w:b/>
          <w:sz w:val="24"/>
          <w:lang w:val="pt-BR"/>
        </w:rPr>
        <w:t>ã</w:t>
      </w:r>
      <w:r w:rsidR="0007573A" w:rsidRPr="0076630D">
        <w:rPr>
          <w:rFonts w:ascii="Times New Roman"/>
          <w:b/>
          <w:sz w:val="24"/>
          <w:lang w:val="pt-BR"/>
        </w:rPr>
        <w:t>o for acumulada Y vezes ou seja enquanto ela n</w:t>
      </w:r>
      <w:r w:rsidR="0007573A" w:rsidRPr="0076630D">
        <w:rPr>
          <w:rFonts w:ascii="Times New Roman"/>
          <w:b/>
          <w:sz w:val="24"/>
          <w:lang w:val="pt-BR"/>
        </w:rPr>
        <w:t>ã</w:t>
      </w:r>
      <w:r w:rsidR="0007573A" w:rsidRPr="0076630D">
        <w:rPr>
          <w:rFonts w:ascii="Times New Roman"/>
          <w:b/>
          <w:sz w:val="24"/>
          <w:lang w:val="pt-BR"/>
        </w:rPr>
        <w:t>o repetir Y vezes o segundo valor que o usu</w:t>
      </w:r>
      <w:r w:rsidR="0007573A" w:rsidRPr="0076630D">
        <w:rPr>
          <w:rFonts w:ascii="Times New Roman"/>
          <w:b/>
          <w:sz w:val="24"/>
          <w:lang w:val="pt-BR"/>
        </w:rPr>
        <w:t>á</w:t>
      </w:r>
      <w:r w:rsidR="0007573A" w:rsidRPr="0076630D">
        <w:rPr>
          <w:rFonts w:ascii="Times New Roman"/>
          <w:b/>
          <w:sz w:val="24"/>
          <w:lang w:val="pt-BR"/>
        </w:rPr>
        <w:t>rio digitou est</w:t>
      </w:r>
      <w:r w:rsidR="0007573A" w:rsidRPr="0076630D">
        <w:rPr>
          <w:rFonts w:ascii="Times New Roman"/>
          <w:b/>
          <w:sz w:val="24"/>
          <w:lang w:val="pt-BR"/>
        </w:rPr>
        <w:t>á</w:t>
      </w:r>
      <w:r w:rsidR="0007573A" w:rsidRPr="0076630D">
        <w:rPr>
          <w:rFonts w:ascii="Times New Roman"/>
          <w:b/>
          <w:sz w:val="24"/>
          <w:lang w:val="pt-BR"/>
        </w:rPr>
        <w:t xml:space="preserve"> soma n</w:t>
      </w:r>
      <w:r w:rsidR="0007573A" w:rsidRPr="0076630D">
        <w:rPr>
          <w:rFonts w:ascii="Times New Roman"/>
          <w:b/>
          <w:sz w:val="24"/>
          <w:lang w:val="pt-BR"/>
        </w:rPr>
        <w:t>ã</w:t>
      </w:r>
      <w:r w:rsidR="0007573A" w:rsidRPr="0076630D">
        <w:rPr>
          <w:rFonts w:ascii="Times New Roman"/>
          <w:b/>
          <w:sz w:val="24"/>
          <w:lang w:val="pt-BR"/>
        </w:rPr>
        <w:t>o ca</w:t>
      </w:r>
      <w:r w:rsidR="0007573A" w:rsidRPr="0076630D">
        <w:rPr>
          <w:rFonts w:ascii="Times New Roman"/>
          <w:b/>
          <w:sz w:val="24"/>
          <w:lang w:val="pt-BR"/>
        </w:rPr>
        <w:t>í</w:t>
      </w:r>
      <w:r w:rsidR="0007573A" w:rsidRPr="0076630D">
        <w:rPr>
          <w:rFonts w:ascii="Times New Roman"/>
          <w:b/>
          <w:sz w:val="24"/>
          <w:lang w:val="pt-BR"/>
        </w:rPr>
        <w:t xml:space="preserve"> for a do for da fun</w:t>
      </w:r>
      <w:r w:rsidR="0007573A" w:rsidRPr="0076630D">
        <w:rPr>
          <w:rFonts w:ascii="Times New Roman"/>
          <w:b/>
          <w:sz w:val="24"/>
          <w:lang w:val="pt-BR"/>
        </w:rPr>
        <w:t>çã</w:t>
      </w:r>
      <w:r w:rsidR="0007573A" w:rsidRPr="0076630D">
        <w:rPr>
          <w:rFonts w:ascii="Times New Roman"/>
          <w:b/>
          <w:sz w:val="24"/>
          <w:lang w:val="pt-BR"/>
        </w:rPr>
        <w:t>o f1. Entretanto assim que ca</w:t>
      </w:r>
      <w:r w:rsidR="0007573A" w:rsidRPr="0076630D">
        <w:rPr>
          <w:rFonts w:ascii="Times New Roman"/>
          <w:b/>
          <w:sz w:val="24"/>
          <w:lang w:val="pt-BR"/>
        </w:rPr>
        <w:t>í</w:t>
      </w:r>
      <w:r w:rsidR="0007573A" w:rsidRPr="0076630D">
        <w:rPr>
          <w:rFonts w:ascii="Times New Roman"/>
          <w:b/>
          <w:sz w:val="24"/>
          <w:lang w:val="pt-BR"/>
        </w:rPr>
        <w:t xml:space="preserve"> for a do for, a fun</w:t>
      </w:r>
      <w:r w:rsidR="0007573A" w:rsidRPr="0076630D">
        <w:rPr>
          <w:rFonts w:ascii="Times New Roman"/>
          <w:b/>
          <w:sz w:val="24"/>
          <w:lang w:val="pt-BR"/>
        </w:rPr>
        <w:t>çã</w:t>
      </w:r>
      <w:r w:rsidR="0007573A" w:rsidRPr="0076630D">
        <w:rPr>
          <w:rFonts w:ascii="Times New Roman"/>
          <w:b/>
          <w:sz w:val="24"/>
          <w:lang w:val="pt-BR"/>
        </w:rPr>
        <w:t>o f1 retorna a fun</w:t>
      </w:r>
      <w:r w:rsidR="0007573A" w:rsidRPr="0076630D">
        <w:rPr>
          <w:rFonts w:ascii="Times New Roman"/>
          <w:b/>
          <w:sz w:val="24"/>
          <w:lang w:val="pt-BR"/>
        </w:rPr>
        <w:t>çã</w:t>
      </w:r>
      <w:r w:rsidR="0007573A" w:rsidRPr="0076630D">
        <w:rPr>
          <w:rFonts w:ascii="Times New Roman"/>
          <w:b/>
          <w:sz w:val="24"/>
          <w:lang w:val="pt-BR"/>
        </w:rPr>
        <w:t xml:space="preserve">o </w:t>
      </w:r>
      <w:proofErr w:type="spellStart"/>
      <w:r w:rsidR="0007573A" w:rsidRPr="0076630D">
        <w:rPr>
          <w:rFonts w:ascii="Times New Roman"/>
          <w:b/>
          <w:sz w:val="24"/>
          <w:lang w:val="pt-BR"/>
        </w:rPr>
        <w:t>main</w:t>
      </w:r>
      <w:proofErr w:type="spellEnd"/>
      <w:r w:rsidR="0007573A" w:rsidRPr="0076630D">
        <w:rPr>
          <w:rFonts w:ascii="Times New Roman"/>
          <w:b/>
          <w:sz w:val="24"/>
          <w:lang w:val="pt-BR"/>
        </w:rPr>
        <w:t xml:space="preserve"> o seu resultado definitivo!</w:t>
      </w:r>
    </w:p>
    <w:p w:rsidR="0007573A" w:rsidRPr="0076630D" w:rsidRDefault="0007573A" w:rsidP="0007573A">
      <w:pPr>
        <w:tabs>
          <w:tab w:val="left" w:pos="939"/>
        </w:tabs>
        <w:spacing w:before="205"/>
        <w:rPr>
          <w:rFonts w:ascii="Times New Roman" w:eastAsia="Times New Roman" w:hAnsi="Times New Roman" w:cs="Times New Roman"/>
          <w:b/>
          <w:sz w:val="24"/>
          <w:szCs w:val="24"/>
          <w:u w:val="single"/>
          <w:lang w:val="pt-BR"/>
        </w:rPr>
      </w:pPr>
      <w:r w:rsidRPr="0076630D">
        <w:rPr>
          <w:rFonts w:ascii="Times New Roman" w:eastAsia="Times New Roman" w:hAnsi="Times New Roman" w:cs="Times New Roman"/>
          <w:b/>
          <w:sz w:val="24"/>
          <w:szCs w:val="24"/>
          <w:lang w:val="pt-BR"/>
        </w:rPr>
        <w:tab/>
        <w:t>(comentários no código no arquivo exe11_listateorica_funcoes.c)</w:t>
      </w:r>
    </w:p>
    <w:p w:rsidR="00ED0DBC" w:rsidRPr="0076630D" w:rsidRDefault="00ED0DBC">
      <w:pPr>
        <w:spacing w:before="5"/>
        <w:rPr>
          <w:rFonts w:ascii="Times New Roman" w:eastAsia="Times New Roman" w:hAnsi="Times New Roman" w:cs="Times New Roman"/>
          <w:sz w:val="29"/>
          <w:szCs w:val="29"/>
          <w:lang w:val="pt-BR"/>
        </w:rPr>
      </w:pPr>
    </w:p>
    <w:p w:rsidR="00ED0DBC" w:rsidRPr="004562B0" w:rsidRDefault="00D91950" w:rsidP="004562B0">
      <w:pPr>
        <w:pStyle w:val="PargrafodaLista"/>
        <w:numPr>
          <w:ilvl w:val="0"/>
          <w:numId w:val="1"/>
        </w:numPr>
        <w:tabs>
          <w:tab w:val="left" w:pos="639"/>
        </w:tabs>
        <w:ind w:left="638" w:hanging="420"/>
        <w:rPr>
          <w:rFonts w:ascii="Times New Roman" w:eastAsia="Times New Roman" w:hAnsi="Times New Roman" w:cs="Times New Roman"/>
          <w:sz w:val="24"/>
          <w:szCs w:val="24"/>
        </w:rPr>
        <w:sectPr w:rsidR="00ED0DBC" w:rsidRPr="004562B0">
          <w:pgSz w:w="11910" w:h="16840"/>
          <w:pgMar w:top="1580" w:right="900" w:bottom="280" w:left="1200" w:header="720" w:footer="720" w:gutter="0"/>
          <w:cols w:space="720"/>
        </w:sectPr>
      </w:pPr>
      <w:proofErr w:type="spellStart"/>
      <w:r>
        <w:rPr>
          <w:rFonts w:ascii="Times New Roman" w:hAnsi="Times New Roman"/>
          <w:sz w:val="24"/>
        </w:rPr>
        <w:t>Considerando</w:t>
      </w:r>
      <w:proofErr w:type="spellEnd"/>
      <w:r>
        <w:rPr>
          <w:rFonts w:ascii="Times New Roman" w:hAnsi="Times New Roman"/>
          <w:sz w:val="24"/>
        </w:rPr>
        <w:t xml:space="preserve"> o </w:t>
      </w:r>
      <w:proofErr w:type="spellStart"/>
      <w:r>
        <w:rPr>
          <w:rFonts w:ascii="Times New Roman" w:hAnsi="Times New Roman"/>
          <w:sz w:val="24"/>
        </w:rPr>
        <w:t>código</w:t>
      </w:r>
      <w:proofErr w:type="spellEnd"/>
      <w:r>
        <w:rPr>
          <w:rFonts w:ascii="Times New Roman" w:hAnsi="Times New Roman"/>
          <w:spacing w:val="-3"/>
          <w:sz w:val="24"/>
        </w:rPr>
        <w:t xml:space="preserve"> </w:t>
      </w:r>
      <w:proofErr w:type="spellStart"/>
      <w:r w:rsidR="0007573A">
        <w:rPr>
          <w:rFonts w:ascii="Times New Roman" w:hAnsi="Times New Roman"/>
          <w:sz w:val="24"/>
        </w:rPr>
        <w:t>abaixo</w:t>
      </w:r>
      <w:proofErr w:type="spellEnd"/>
    </w:p>
    <w:p w:rsidR="00ED0DBC" w:rsidRPr="004562B0" w:rsidRDefault="00ED0DBC">
      <w:pPr>
        <w:rPr>
          <w:rFonts w:ascii="Times New Roman" w:eastAsia="Times New Roman" w:hAnsi="Times New Roman" w:cs="Times New Roman"/>
          <w:sz w:val="20"/>
          <w:szCs w:val="20"/>
          <w:u w:val="single"/>
        </w:rPr>
      </w:pPr>
    </w:p>
    <w:sectPr w:rsidR="00ED0DBC" w:rsidRPr="004562B0" w:rsidSect="00200729">
      <w:pgSz w:w="12000" w:h="8000" w:orient="landscape"/>
      <w:pgMar w:top="720" w:right="38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66500"/>
    <w:multiLevelType w:val="hybridMultilevel"/>
    <w:tmpl w:val="EC1ED556"/>
    <w:lvl w:ilvl="0" w:tplc="00C24910">
      <w:start w:val="1"/>
      <w:numFmt w:val="decimal"/>
      <w:lvlText w:val="%1)"/>
      <w:lvlJc w:val="left"/>
      <w:pPr>
        <w:ind w:left="578" w:hanging="360"/>
        <w:jc w:val="left"/>
      </w:pPr>
      <w:rPr>
        <w:rFonts w:ascii="Times New Roman" w:eastAsia="Times New Roman" w:hAnsi="Times New Roman" w:hint="default"/>
        <w:spacing w:val="-20"/>
        <w:w w:val="99"/>
        <w:sz w:val="24"/>
        <w:szCs w:val="24"/>
      </w:rPr>
    </w:lvl>
    <w:lvl w:ilvl="1" w:tplc="3BF48B7E">
      <w:start w:val="1"/>
      <w:numFmt w:val="lowerLetter"/>
      <w:lvlText w:val="%2)"/>
      <w:lvlJc w:val="left"/>
      <w:pPr>
        <w:ind w:left="938" w:hanging="360"/>
        <w:jc w:val="left"/>
      </w:pPr>
      <w:rPr>
        <w:rFonts w:ascii="Times New Roman" w:eastAsia="Times New Roman" w:hAnsi="Times New Roman" w:hint="default"/>
        <w:spacing w:val="-6"/>
        <w:w w:val="99"/>
        <w:sz w:val="24"/>
        <w:szCs w:val="24"/>
      </w:rPr>
    </w:lvl>
    <w:lvl w:ilvl="2" w:tplc="FC26F52A">
      <w:start w:val="1"/>
      <w:numFmt w:val="bullet"/>
      <w:lvlText w:val="•"/>
      <w:lvlJc w:val="left"/>
      <w:pPr>
        <w:ind w:left="1925" w:hanging="360"/>
      </w:pPr>
      <w:rPr>
        <w:rFonts w:hint="default"/>
      </w:rPr>
    </w:lvl>
    <w:lvl w:ilvl="3" w:tplc="FF3A1718">
      <w:start w:val="1"/>
      <w:numFmt w:val="bullet"/>
      <w:lvlText w:val="•"/>
      <w:lvlJc w:val="left"/>
      <w:pPr>
        <w:ind w:left="2910" w:hanging="360"/>
      </w:pPr>
      <w:rPr>
        <w:rFonts w:hint="default"/>
      </w:rPr>
    </w:lvl>
    <w:lvl w:ilvl="4" w:tplc="456EE888">
      <w:start w:val="1"/>
      <w:numFmt w:val="bullet"/>
      <w:lvlText w:val="•"/>
      <w:lvlJc w:val="left"/>
      <w:pPr>
        <w:ind w:left="3895" w:hanging="360"/>
      </w:pPr>
      <w:rPr>
        <w:rFonts w:hint="default"/>
      </w:rPr>
    </w:lvl>
    <w:lvl w:ilvl="5" w:tplc="5A700518">
      <w:start w:val="1"/>
      <w:numFmt w:val="bullet"/>
      <w:lvlText w:val="•"/>
      <w:lvlJc w:val="left"/>
      <w:pPr>
        <w:ind w:left="4880" w:hanging="360"/>
      </w:pPr>
      <w:rPr>
        <w:rFonts w:hint="default"/>
      </w:rPr>
    </w:lvl>
    <w:lvl w:ilvl="6" w:tplc="C0D426E4">
      <w:start w:val="1"/>
      <w:numFmt w:val="bullet"/>
      <w:lvlText w:val="•"/>
      <w:lvlJc w:val="left"/>
      <w:pPr>
        <w:ind w:left="5865" w:hanging="360"/>
      </w:pPr>
      <w:rPr>
        <w:rFonts w:hint="default"/>
      </w:rPr>
    </w:lvl>
    <w:lvl w:ilvl="7" w:tplc="40D223B2">
      <w:start w:val="1"/>
      <w:numFmt w:val="bullet"/>
      <w:lvlText w:val="•"/>
      <w:lvlJc w:val="left"/>
      <w:pPr>
        <w:ind w:left="6850" w:hanging="360"/>
      </w:pPr>
      <w:rPr>
        <w:rFonts w:hint="default"/>
      </w:rPr>
    </w:lvl>
    <w:lvl w:ilvl="8" w:tplc="CA6E8188">
      <w:start w:val="1"/>
      <w:numFmt w:val="bullet"/>
      <w:lvlText w:val="•"/>
      <w:lvlJc w:val="left"/>
      <w:pPr>
        <w:ind w:left="7836" w:hanging="36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verton Fernandes">
    <w15:presenceInfo w15:providerId="Windows Live" w15:userId="651ff4eb5cd028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ED0DBC"/>
    <w:rsid w:val="00017D9A"/>
    <w:rsid w:val="0007573A"/>
    <w:rsid w:val="00136C7A"/>
    <w:rsid w:val="001E481C"/>
    <w:rsid w:val="00200729"/>
    <w:rsid w:val="00256854"/>
    <w:rsid w:val="004562B0"/>
    <w:rsid w:val="00570030"/>
    <w:rsid w:val="005A7C18"/>
    <w:rsid w:val="00662357"/>
    <w:rsid w:val="00747AB9"/>
    <w:rsid w:val="0076630D"/>
    <w:rsid w:val="0078276D"/>
    <w:rsid w:val="007D3BAD"/>
    <w:rsid w:val="00971932"/>
    <w:rsid w:val="00A34475"/>
    <w:rsid w:val="00B47D6F"/>
    <w:rsid w:val="00C46029"/>
    <w:rsid w:val="00CE58CD"/>
    <w:rsid w:val="00D91950"/>
    <w:rsid w:val="00DA4CC0"/>
    <w:rsid w:val="00DE5081"/>
    <w:rsid w:val="00E31F8E"/>
    <w:rsid w:val="00E94121"/>
    <w:rsid w:val="00ED0D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843E9A6D-7109-4A76-B444-F408394ED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20072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200729"/>
    <w:tblPr>
      <w:tblInd w:w="0" w:type="dxa"/>
      <w:tblCellMar>
        <w:top w:w="0" w:type="dxa"/>
        <w:left w:w="0" w:type="dxa"/>
        <w:bottom w:w="0" w:type="dxa"/>
        <w:right w:w="0" w:type="dxa"/>
      </w:tblCellMar>
    </w:tblPr>
  </w:style>
  <w:style w:type="paragraph" w:styleId="Corpodetexto">
    <w:name w:val="Body Text"/>
    <w:basedOn w:val="Normal"/>
    <w:uiPriority w:val="1"/>
    <w:qFormat/>
    <w:rsid w:val="00200729"/>
    <w:pPr>
      <w:ind w:left="578" w:hanging="360"/>
    </w:pPr>
    <w:rPr>
      <w:rFonts w:ascii="Times New Roman" w:eastAsia="Times New Roman" w:hAnsi="Times New Roman"/>
      <w:sz w:val="24"/>
      <w:szCs w:val="24"/>
    </w:rPr>
  </w:style>
  <w:style w:type="paragraph" w:styleId="PargrafodaLista">
    <w:name w:val="List Paragraph"/>
    <w:basedOn w:val="Normal"/>
    <w:uiPriority w:val="1"/>
    <w:qFormat/>
    <w:rsid w:val="00200729"/>
  </w:style>
  <w:style w:type="paragraph" w:customStyle="1" w:styleId="TableParagraph">
    <w:name w:val="Table Paragraph"/>
    <w:basedOn w:val="Normal"/>
    <w:uiPriority w:val="1"/>
    <w:qFormat/>
    <w:rsid w:val="00200729"/>
  </w:style>
  <w:style w:type="table" w:styleId="Tabelacomgrade">
    <w:name w:val="Table Grid"/>
    <w:basedOn w:val="Tabelanormal"/>
    <w:uiPriority w:val="39"/>
    <w:rsid w:val="00570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1018</Words>
  <Characters>5499</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Everton Fernandes</cp:lastModifiedBy>
  <cp:revision>4</cp:revision>
  <dcterms:created xsi:type="dcterms:W3CDTF">2016-12-15T17:45:00Z</dcterms:created>
  <dcterms:modified xsi:type="dcterms:W3CDTF">2016-12-21T20:33:00Z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2013-10-10T00:00:00Z</vt:filetime>
  </property>
  <property fmtid="{D5CDD505-2E9C-101B-9397-08002B2CF9AE}" pid="3" name="Creator">
    <vt:lpwstr>Microsoft® Office Word 2007</vt:lpwstr>
  </property>
  <property fmtid="{D5CDD505-2E9C-101B-9397-08002B2CF9AE}" pid="4" name="LastSaved">
    <vt:filetime>2016-11-12T00:00:00Z</vt:filetime>
  </property>
</Properties>
</file>