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48" w:rsidRPr="00004489" w:rsidRDefault="00173969">
      <w:pPr>
        <w:spacing w:before="72" w:line="242" w:lineRule="auto"/>
        <w:ind w:left="4290" w:right="3132"/>
        <w:rPr>
          <w:rFonts w:ascii="Arial" w:eastAsia="Arial" w:hAnsi="Arial" w:cs="Arial"/>
          <w:sz w:val="20"/>
          <w:szCs w:val="20"/>
          <w:lang w:val="pt-BR"/>
          <w:rPrChange w:id="0" w:author="Pablo" w:date="2016-12-15T13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1739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86.55pt;margin-top:3.9pt;width:180.75pt;height:1in;z-index:1072;mso-position-horizontal-relative:page">
            <v:imagedata r:id="rId6" o:title=""/>
            <w10:wrap anchorx="page"/>
          </v:shape>
        </w:pict>
      </w:r>
      <w:r w:rsidRPr="00173969">
        <w:rPr>
          <w:rFonts w:ascii="Arial"/>
          <w:b/>
          <w:sz w:val="20"/>
          <w:lang w:val="pt-BR"/>
          <w:rPrChange w:id="1" w:author="Pablo" w:date="2016-12-15T13:57:00Z">
            <w:rPr>
              <w:rFonts w:ascii="Arial"/>
              <w:b/>
              <w:sz w:val="20"/>
            </w:rPr>
          </w:rPrChange>
        </w:rPr>
        <w:t>IF</w:t>
      </w:r>
      <w:r w:rsidRPr="00173969">
        <w:rPr>
          <w:rFonts w:ascii="Arial"/>
          <w:b/>
          <w:spacing w:val="-4"/>
          <w:sz w:val="20"/>
          <w:lang w:val="pt-BR"/>
          <w:rPrChange w:id="2" w:author="Pablo" w:date="2016-12-15T13:57:00Z">
            <w:rPr>
              <w:rFonts w:ascii="Arial"/>
              <w:b/>
              <w:spacing w:val="-4"/>
              <w:sz w:val="20"/>
            </w:rPr>
          </w:rPrChange>
        </w:rPr>
        <w:t xml:space="preserve"> </w:t>
      </w:r>
      <w:r w:rsidRPr="00173969">
        <w:rPr>
          <w:rFonts w:ascii="Arial"/>
          <w:b/>
          <w:sz w:val="20"/>
          <w:lang w:val="pt-BR"/>
          <w:rPrChange w:id="3" w:author="Pablo" w:date="2016-12-15T13:57:00Z">
            <w:rPr>
              <w:rFonts w:ascii="Arial"/>
              <w:b/>
              <w:sz w:val="20"/>
            </w:rPr>
          </w:rPrChange>
        </w:rPr>
        <w:t>Sul-Rio-Grandense</w:t>
      </w:r>
      <w:r w:rsidRPr="00173969">
        <w:rPr>
          <w:rFonts w:ascii="Arial"/>
          <w:b/>
          <w:w w:val="99"/>
          <w:sz w:val="20"/>
          <w:lang w:val="pt-BR"/>
          <w:rPrChange w:id="4" w:author="Pablo" w:date="2016-12-15T13:57:00Z">
            <w:rPr>
              <w:rFonts w:ascii="Arial"/>
              <w:b/>
              <w:w w:val="99"/>
              <w:sz w:val="20"/>
            </w:rPr>
          </w:rPrChange>
        </w:rPr>
        <w:t xml:space="preserve"> </w:t>
      </w:r>
      <w:r w:rsidRPr="00173969">
        <w:rPr>
          <w:rFonts w:ascii="Arial"/>
          <w:b/>
          <w:sz w:val="20"/>
          <w:lang w:val="pt-BR"/>
          <w:rPrChange w:id="5" w:author="Pablo" w:date="2016-12-15T13:57:00Z">
            <w:rPr>
              <w:rFonts w:ascii="Arial"/>
              <w:b/>
              <w:sz w:val="20"/>
            </w:rPr>
          </w:rPrChange>
        </w:rPr>
        <w:t>Campus</w:t>
      </w:r>
      <w:r w:rsidRPr="00173969">
        <w:rPr>
          <w:rFonts w:ascii="Arial"/>
          <w:b/>
          <w:spacing w:val="-8"/>
          <w:sz w:val="20"/>
          <w:lang w:val="pt-BR"/>
          <w:rPrChange w:id="6" w:author="Pablo" w:date="2016-12-15T13:57:00Z">
            <w:rPr>
              <w:rFonts w:ascii="Arial"/>
              <w:b/>
              <w:spacing w:val="-8"/>
              <w:sz w:val="20"/>
            </w:rPr>
          </w:rPrChange>
        </w:rPr>
        <w:t xml:space="preserve"> </w:t>
      </w:r>
      <w:r w:rsidRPr="00173969">
        <w:rPr>
          <w:rFonts w:ascii="Arial"/>
          <w:b/>
          <w:sz w:val="20"/>
          <w:lang w:val="pt-BR"/>
          <w:rPrChange w:id="7" w:author="Pablo" w:date="2016-12-15T13:57:00Z">
            <w:rPr>
              <w:rFonts w:ascii="Arial"/>
              <w:b/>
              <w:sz w:val="20"/>
            </w:rPr>
          </w:rPrChange>
        </w:rPr>
        <w:t>Charqueadas</w:t>
      </w:r>
    </w:p>
    <w:p w:rsidR="005F4848" w:rsidRPr="00004489" w:rsidRDefault="005F4848">
      <w:pPr>
        <w:spacing w:before="4"/>
        <w:rPr>
          <w:rFonts w:ascii="Arial" w:eastAsia="Arial" w:hAnsi="Arial" w:cs="Arial"/>
          <w:b/>
          <w:bCs/>
          <w:sz w:val="20"/>
          <w:szCs w:val="20"/>
          <w:lang w:val="pt-BR"/>
          <w:rPrChange w:id="8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</w:pPr>
    </w:p>
    <w:p w:rsidR="005F4848" w:rsidRPr="00004489" w:rsidRDefault="00173969">
      <w:pPr>
        <w:spacing w:line="276" w:lineRule="auto"/>
        <w:ind w:left="4290" w:right="92"/>
        <w:rPr>
          <w:rFonts w:ascii="Arial" w:eastAsia="Arial" w:hAnsi="Arial" w:cs="Arial"/>
          <w:sz w:val="20"/>
          <w:szCs w:val="20"/>
          <w:lang w:val="pt-BR"/>
          <w:rPrChange w:id="9" w:author="Pablo" w:date="2016-12-15T13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173969">
        <w:rPr>
          <w:rFonts w:ascii="Arial" w:eastAsia="Arial" w:hAnsi="Arial" w:cs="Arial"/>
          <w:b/>
          <w:bCs/>
          <w:sz w:val="20"/>
          <w:szCs w:val="20"/>
          <w:lang w:val="pt-BR"/>
          <w:rPrChange w:id="10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Curso Técnico de Nível Médio em Informática –</w:t>
      </w:r>
      <w:r w:rsidRPr="00173969">
        <w:rPr>
          <w:rFonts w:ascii="Arial" w:eastAsia="Arial" w:hAnsi="Arial" w:cs="Arial"/>
          <w:b/>
          <w:bCs/>
          <w:spacing w:val="-13"/>
          <w:sz w:val="20"/>
          <w:szCs w:val="20"/>
          <w:lang w:val="pt-BR"/>
          <w:rPrChange w:id="11" w:author="Pablo" w:date="2016-12-15T13:57:00Z">
            <w:rPr>
              <w:rFonts w:ascii="Arial" w:eastAsia="Arial" w:hAnsi="Arial" w:cs="Arial"/>
              <w:b/>
              <w:bCs/>
              <w:spacing w:val="-13"/>
              <w:sz w:val="20"/>
              <w:szCs w:val="20"/>
            </w:rPr>
          </w:rPrChange>
        </w:rPr>
        <w:t xml:space="preserve"> </w:t>
      </w:r>
      <w:r w:rsidRPr="00173969">
        <w:rPr>
          <w:rFonts w:ascii="Arial" w:eastAsia="Arial" w:hAnsi="Arial" w:cs="Arial"/>
          <w:b/>
          <w:bCs/>
          <w:sz w:val="20"/>
          <w:szCs w:val="20"/>
          <w:lang w:val="pt-BR"/>
          <w:rPrChange w:id="12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Forma</w:t>
      </w:r>
      <w:r w:rsidRPr="00173969">
        <w:rPr>
          <w:rFonts w:ascii="Arial" w:eastAsia="Arial" w:hAnsi="Arial" w:cs="Arial"/>
          <w:b/>
          <w:bCs/>
          <w:w w:val="99"/>
          <w:sz w:val="20"/>
          <w:szCs w:val="20"/>
          <w:lang w:val="pt-BR"/>
          <w:rPrChange w:id="13" w:author="Pablo" w:date="2016-12-15T13:57:00Z">
            <w:rPr>
              <w:rFonts w:ascii="Arial" w:eastAsia="Arial" w:hAnsi="Arial" w:cs="Arial"/>
              <w:b/>
              <w:bCs/>
              <w:w w:val="99"/>
              <w:sz w:val="20"/>
              <w:szCs w:val="20"/>
            </w:rPr>
          </w:rPrChange>
        </w:rPr>
        <w:t xml:space="preserve"> </w:t>
      </w:r>
      <w:r w:rsidRPr="00173969">
        <w:rPr>
          <w:rFonts w:ascii="Arial" w:eastAsia="Arial" w:hAnsi="Arial" w:cs="Arial"/>
          <w:b/>
          <w:bCs/>
          <w:sz w:val="20"/>
          <w:szCs w:val="20"/>
          <w:lang w:val="pt-BR"/>
          <w:rPrChange w:id="14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Integrada</w:t>
      </w:r>
    </w:p>
    <w:p w:rsidR="005F4848" w:rsidRPr="00004489" w:rsidRDefault="005F4848">
      <w:pPr>
        <w:spacing w:before="7"/>
        <w:rPr>
          <w:rFonts w:ascii="Arial" w:eastAsia="Arial" w:hAnsi="Arial" w:cs="Arial"/>
          <w:b/>
          <w:bCs/>
          <w:sz w:val="17"/>
          <w:szCs w:val="17"/>
          <w:lang w:val="pt-BR"/>
          <w:rPrChange w:id="15" w:author="Pablo" w:date="2016-12-15T13:57:00Z">
            <w:rPr>
              <w:rFonts w:ascii="Arial" w:eastAsia="Arial" w:hAnsi="Arial" w:cs="Arial"/>
              <w:b/>
              <w:bCs/>
              <w:sz w:val="17"/>
              <w:szCs w:val="17"/>
            </w:rPr>
          </w:rPrChange>
        </w:rPr>
      </w:pPr>
    </w:p>
    <w:p w:rsidR="005F4848" w:rsidRPr="00004489" w:rsidRDefault="00173969">
      <w:pPr>
        <w:ind w:left="4290" w:right="92"/>
        <w:rPr>
          <w:rFonts w:ascii="Arial" w:eastAsia="Arial" w:hAnsi="Arial" w:cs="Arial"/>
          <w:sz w:val="20"/>
          <w:szCs w:val="20"/>
          <w:lang w:val="pt-BR"/>
          <w:rPrChange w:id="16" w:author="Pablo" w:date="2016-12-15T13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173969">
        <w:rPr>
          <w:rFonts w:ascii="Arial" w:hAnsi="Arial"/>
          <w:b/>
          <w:sz w:val="20"/>
          <w:lang w:val="pt-BR"/>
          <w:rPrChange w:id="17" w:author="Pablo" w:date="2016-12-15T13:57:00Z">
            <w:rPr>
              <w:rFonts w:ascii="Arial" w:hAnsi="Arial"/>
              <w:b/>
              <w:sz w:val="20"/>
            </w:rPr>
          </w:rPrChange>
        </w:rPr>
        <w:t>Disciplina de Linguagem de Programação</w:t>
      </w:r>
      <w:r w:rsidRPr="00173969">
        <w:rPr>
          <w:rFonts w:ascii="Arial" w:hAnsi="Arial"/>
          <w:b/>
          <w:spacing w:val="-11"/>
          <w:sz w:val="20"/>
          <w:lang w:val="pt-BR"/>
          <w:rPrChange w:id="18" w:author="Pablo" w:date="2016-12-15T13:57:00Z">
            <w:rPr>
              <w:rFonts w:ascii="Arial" w:hAnsi="Arial"/>
              <w:b/>
              <w:spacing w:val="-11"/>
              <w:sz w:val="20"/>
            </w:rPr>
          </w:rPrChange>
        </w:rPr>
        <w:t xml:space="preserve"> </w:t>
      </w:r>
      <w:r w:rsidRPr="00173969">
        <w:rPr>
          <w:rFonts w:ascii="Arial" w:hAnsi="Arial"/>
          <w:b/>
          <w:sz w:val="20"/>
          <w:lang w:val="pt-BR"/>
          <w:rPrChange w:id="19" w:author="Pablo" w:date="2016-12-15T13:57:00Z">
            <w:rPr>
              <w:rFonts w:ascii="Arial" w:hAnsi="Arial"/>
              <w:b/>
              <w:sz w:val="20"/>
            </w:rPr>
          </w:rPrChange>
        </w:rPr>
        <w:t>I</w:t>
      </w:r>
    </w:p>
    <w:p w:rsidR="005F4848" w:rsidRPr="00004489" w:rsidRDefault="005F4848">
      <w:pPr>
        <w:rPr>
          <w:rFonts w:ascii="Arial" w:eastAsia="Arial" w:hAnsi="Arial" w:cs="Arial"/>
          <w:b/>
          <w:bCs/>
          <w:sz w:val="20"/>
          <w:szCs w:val="20"/>
          <w:lang w:val="pt-BR"/>
          <w:rPrChange w:id="20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</w:pPr>
    </w:p>
    <w:p w:rsidR="005F4848" w:rsidRPr="00004489" w:rsidRDefault="005F4848">
      <w:pPr>
        <w:rPr>
          <w:rFonts w:ascii="Arial" w:eastAsia="Arial" w:hAnsi="Arial" w:cs="Arial"/>
          <w:b/>
          <w:bCs/>
          <w:sz w:val="20"/>
          <w:szCs w:val="20"/>
          <w:lang w:val="pt-BR"/>
          <w:rPrChange w:id="21" w:author="Pablo" w:date="2016-12-15T13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</w:pPr>
    </w:p>
    <w:p w:rsidR="005F4848" w:rsidRPr="00004489" w:rsidRDefault="005F4848">
      <w:pPr>
        <w:spacing w:before="11"/>
        <w:rPr>
          <w:rFonts w:ascii="Arial" w:eastAsia="Arial" w:hAnsi="Arial" w:cs="Arial"/>
          <w:b/>
          <w:bCs/>
          <w:sz w:val="18"/>
          <w:szCs w:val="18"/>
          <w:lang w:val="pt-BR"/>
          <w:rPrChange w:id="22" w:author="Pablo" w:date="2016-12-15T13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</w:pPr>
    </w:p>
    <w:p w:rsidR="005F4848" w:rsidRDefault="00A2705F">
      <w:pPr>
        <w:spacing w:before="49"/>
        <w:ind w:left="1539" w:right="92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</w:rPr>
        <w:t>Lista</w:t>
      </w:r>
      <w:proofErr w:type="spellEnd"/>
      <w:r>
        <w:rPr>
          <w:rFonts w:ascii="Times New Roman" w:hAnsi="Times New Roman"/>
          <w:b/>
          <w:sz w:val="40"/>
        </w:rPr>
        <w:t xml:space="preserve"> de </w:t>
      </w:r>
      <w:proofErr w:type="spellStart"/>
      <w:r>
        <w:rPr>
          <w:rFonts w:ascii="Times New Roman" w:hAnsi="Times New Roman"/>
          <w:b/>
          <w:sz w:val="40"/>
        </w:rPr>
        <w:t>exercícios</w:t>
      </w:r>
      <w:proofErr w:type="spellEnd"/>
      <w:r>
        <w:rPr>
          <w:rFonts w:ascii="Times New Roman" w:hAnsi="Times New Roman"/>
          <w:b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sobre</w:t>
      </w:r>
      <w:proofErr w:type="spellEnd"/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ponteiros</w:t>
      </w: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262"/>
        <w:ind w:right="3132" w:hanging="357"/>
        <w:rPr>
          <w:rFonts w:ascii="Times New Roman" w:eastAsia="Times New Roman" w:hAnsi="Times New Roman" w:cs="Times New Roman"/>
          <w:lang w:val="pt-BR"/>
          <w:rPrChange w:id="23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24" w:author="Pablo" w:date="2016-12-15T13:57:00Z">
            <w:rPr>
              <w:rFonts w:ascii="Times New Roman" w:hAnsi="Times New Roman"/>
            </w:rPr>
          </w:rPrChange>
        </w:rPr>
        <w:t>O que é e para que serve um</w:t>
      </w:r>
      <w:r w:rsidRPr="00173969">
        <w:rPr>
          <w:rFonts w:ascii="Times New Roman" w:hAnsi="Times New Roman"/>
          <w:spacing w:val="-8"/>
          <w:lang w:val="pt-BR"/>
          <w:rPrChange w:id="25" w:author="Pablo" w:date="2016-12-15T13:57:00Z">
            <w:rPr>
              <w:rFonts w:ascii="Times New Roman" w:hAnsi="Times New Roman"/>
              <w:spacing w:val="-8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6" w:author="Pablo" w:date="2016-12-15T13:57:00Z">
            <w:rPr>
              <w:rFonts w:ascii="Times New Roman" w:hAnsi="Times New Roman"/>
            </w:rPr>
          </w:rPrChange>
        </w:rPr>
        <w:t>ponteiro?</w:t>
      </w:r>
    </w:p>
    <w:p w:rsidR="00A2705F" w:rsidRPr="00004489" w:rsidRDefault="00173969" w:rsidP="00A2705F">
      <w:pPr>
        <w:pStyle w:val="PargrafodaLista"/>
        <w:tabs>
          <w:tab w:val="left" w:pos="580"/>
        </w:tabs>
        <w:spacing w:before="262"/>
        <w:ind w:left="579" w:right="3132"/>
        <w:rPr>
          <w:rFonts w:ascii="Times New Roman" w:eastAsia="Times New Roman" w:hAnsi="Times New Roman" w:cs="Times New Roman"/>
          <w:b/>
          <w:lang w:val="pt-BR"/>
          <w:rPrChange w:id="27" w:author="Pablo" w:date="2016-12-15T13:57:00Z">
            <w:rPr>
              <w:rFonts w:ascii="Times New Roman" w:eastAsia="Times New Roman" w:hAnsi="Times New Roman" w:cs="Times New Roman"/>
              <w:b/>
            </w:rPr>
          </w:rPrChange>
        </w:rPr>
      </w:pPr>
      <w:r w:rsidRPr="00173969">
        <w:rPr>
          <w:rFonts w:ascii="Times New Roman" w:hAnsi="Times New Roman"/>
          <w:b/>
          <w:lang w:val="pt-BR"/>
          <w:rPrChange w:id="28" w:author="Pablo" w:date="2016-12-15T13:57:00Z">
            <w:rPr>
              <w:rFonts w:ascii="Times New Roman" w:hAnsi="Times New Roman"/>
              <w:b/>
            </w:rPr>
          </w:rPrChange>
        </w:rPr>
        <w:t xml:space="preserve">Ponteiro é um tipo de </w:t>
      </w:r>
      <w:proofErr w:type="spellStart"/>
      <w:r w:rsidRPr="00173969">
        <w:rPr>
          <w:rFonts w:ascii="Times New Roman" w:hAnsi="Times New Roman"/>
          <w:b/>
          <w:lang w:val="pt-BR"/>
          <w:rPrChange w:id="29" w:author="Pablo" w:date="2016-12-15T13:57:00Z">
            <w:rPr>
              <w:rFonts w:ascii="Times New Roman" w:hAnsi="Times New Roman"/>
              <w:b/>
            </w:rPr>
          </w:rPrChange>
        </w:rPr>
        <w:t>váriavel</w:t>
      </w:r>
      <w:proofErr w:type="spellEnd"/>
      <w:r w:rsidRPr="00173969">
        <w:rPr>
          <w:rFonts w:ascii="Times New Roman" w:hAnsi="Times New Roman"/>
          <w:b/>
          <w:lang w:val="pt-BR"/>
          <w:rPrChange w:id="30" w:author="Pablo" w:date="2016-12-15T13:57:00Z">
            <w:rPr>
              <w:rFonts w:ascii="Times New Roman" w:hAnsi="Times New Roman"/>
              <w:b/>
            </w:rPr>
          </w:rPrChange>
        </w:rPr>
        <w:t xml:space="preserve"> que serve para armazenar o endereço de memória de uma outra </w:t>
      </w:r>
      <w:proofErr w:type="spellStart"/>
      <w:r w:rsidRPr="00173969">
        <w:rPr>
          <w:rFonts w:ascii="Times New Roman" w:hAnsi="Times New Roman"/>
          <w:b/>
          <w:lang w:val="pt-BR"/>
          <w:rPrChange w:id="31" w:author="Pablo" w:date="2016-12-15T13:57:00Z">
            <w:rPr>
              <w:rFonts w:ascii="Times New Roman" w:hAnsi="Times New Roman"/>
              <w:b/>
            </w:rPr>
          </w:rPrChange>
        </w:rPr>
        <w:t>váriavel</w:t>
      </w:r>
      <w:proofErr w:type="spellEnd"/>
      <w:r w:rsidRPr="00173969">
        <w:rPr>
          <w:rFonts w:ascii="Times New Roman" w:hAnsi="Times New Roman"/>
          <w:b/>
          <w:lang w:val="pt-BR"/>
          <w:rPrChange w:id="32" w:author="Pablo" w:date="2016-12-15T13:57:00Z">
            <w:rPr>
              <w:rFonts w:ascii="Times New Roman" w:hAnsi="Times New Roman"/>
              <w:b/>
            </w:rPr>
          </w:rPrChange>
        </w:rPr>
        <w:t xml:space="preserve"> cada uma do seu determinado tipo: </w:t>
      </w:r>
      <w:proofErr w:type="spellStart"/>
      <w:r w:rsidRPr="00173969">
        <w:rPr>
          <w:rFonts w:ascii="Times New Roman" w:hAnsi="Times New Roman"/>
          <w:b/>
          <w:lang w:val="pt-BR"/>
          <w:rPrChange w:id="33" w:author="Pablo" w:date="2016-12-15T13:57:00Z">
            <w:rPr>
              <w:rFonts w:ascii="Times New Roman" w:hAnsi="Times New Roman"/>
              <w:b/>
            </w:rPr>
          </w:rPrChange>
        </w:rPr>
        <w:t>int</w:t>
      </w:r>
      <w:proofErr w:type="spellEnd"/>
      <w:r w:rsidRPr="00173969">
        <w:rPr>
          <w:rFonts w:ascii="Times New Roman" w:hAnsi="Times New Roman"/>
          <w:b/>
          <w:lang w:val="pt-BR"/>
          <w:rPrChange w:id="34" w:author="Pablo" w:date="2016-12-15T13:57:00Z">
            <w:rPr>
              <w:rFonts w:ascii="Times New Roman" w:hAnsi="Times New Roman"/>
              <w:b/>
            </w:rPr>
          </w:rPrChange>
        </w:rPr>
        <w:t xml:space="preserve">, </w:t>
      </w:r>
      <w:proofErr w:type="spellStart"/>
      <w:r w:rsidRPr="00173969">
        <w:rPr>
          <w:rFonts w:ascii="Times New Roman" w:hAnsi="Times New Roman"/>
          <w:b/>
          <w:lang w:val="pt-BR"/>
          <w:rPrChange w:id="35" w:author="Pablo" w:date="2016-12-15T13:57:00Z">
            <w:rPr>
              <w:rFonts w:ascii="Times New Roman" w:hAnsi="Times New Roman"/>
              <w:b/>
            </w:rPr>
          </w:rPrChange>
        </w:rPr>
        <w:t>char</w:t>
      </w:r>
      <w:proofErr w:type="spellEnd"/>
      <w:r w:rsidRPr="00173969">
        <w:rPr>
          <w:rFonts w:ascii="Times New Roman" w:hAnsi="Times New Roman"/>
          <w:b/>
          <w:lang w:val="pt-BR"/>
          <w:rPrChange w:id="36" w:author="Pablo" w:date="2016-12-15T13:57:00Z">
            <w:rPr>
              <w:rFonts w:ascii="Times New Roman" w:hAnsi="Times New Roman"/>
              <w:b/>
            </w:rPr>
          </w:rPrChange>
        </w:rPr>
        <w:t xml:space="preserve">, </w:t>
      </w:r>
      <w:proofErr w:type="spellStart"/>
      <w:r w:rsidRPr="00173969">
        <w:rPr>
          <w:rFonts w:ascii="Times New Roman" w:hAnsi="Times New Roman"/>
          <w:b/>
          <w:lang w:val="pt-BR"/>
          <w:rPrChange w:id="37" w:author="Pablo" w:date="2016-12-15T13:57:00Z">
            <w:rPr>
              <w:rFonts w:ascii="Times New Roman" w:hAnsi="Times New Roman"/>
              <w:b/>
            </w:rPr>
          </w:rPrChange>
        </w:rPr>
        <w:t>float</w:t>
      </w:r>
      <w:proofErr w:type="spellEnd"/>
      <w:r w:rsidRPr="00173969">
        <w:rPr>
          <w:rFonts w:ascii="Times New Roman" w:hAnsi="Times New Roman"/>
          <w:b/>
          <w:lang w:val="pt-BR"/>
          <w:rPrChange w:id="38" w:author="Pablo" w:date="2016-12-15T13:57:00Z">
            <w:rPr>
              <w:rFonts w:ascii="Times New Roman" w:hAnsi="Times New Roman"/>
              <w:b/>
            </w:rPr>
          </w:rPrChange>
        </w:rPr>
        <w:t xml:space="preserve"> ou </w:t>
      </w:r>
      <w:proofErr w:type="spellStart"/>
      <w:r w:rsidRPr="00173969">
        <w:rPr>
          <w:rFonts w:ascii="Times New Roman" w:hAnsi="Times New Roman"/>
          <w:b/>
          <w:lang w:val="pt-BR"/>
          <w:rPrChange w:id="39" w:author="Pablo" w:date="2016-12-15T13:57:00Z">
            <w:rPr>
              <w:rFonts w:ascii="Times New Roman" w:hAnsi="Times New Roman"/>
              <w:b/>
            </w:rPr>
          </w:rPrChange>
        </w:rPr>
        <w:t>double</w:t>
      </w:r>
      <w:proofErr w:type="spellEnd"/>
      <w:r w:rsidRPr="00173969">
        <w:rPr>
          <w:rFonts w:ascii="Times New Roman" w:hAnsi="Times New Roman"/>
          <w:b/>
          <w:lang w:val="pt-BR"/>
          <w:rPrChange w:id="40" w:author="Pablo" w:date="2016-12-15T13:57:00Z">
            <w:rPr>
              <w:rFonts w:ascii="Times New Roman" w:hAnsi="Times New Roman"/>
              <w:b/>
            </w:rPr>
          </w:rPrChange>
        </w:rPr>
        <w:t>.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41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right="3132" w:hanging="357"/>
        <w:rPr>
          <w:rFonts w:ascii="Times New Roman" w:eastAsia="Times New Roman" w:hAnsi="Times New Roman" w:cs="Times New Roman"/>
          <w:lang w:val="pt-BR"/>
          <w:rPrChange w:id="42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/>
          <w:lang w:val="pt-BR"/>
          <w:rPrChange w:id="43" w:author="Pablo" w:date="2016-12-15T13:57:00Z">
            <w:rPr>
              <w:rFonts w:ascii="Times New Roman"/>
            </w:rPr>
          </w:rPrChange>
        </w:rPr>
        <w:t>Qual a sintaxe correta para declarar um</w:t>
      </w:r>
      <w:r w:rsidRPr="00173969">
        <w:rPr>
          <w:rFonts w:ascii="Times New Roman"/>
          <w:spacing w:val="-16"/>
          <w:lang w:val="pt-BR"/>
          <w:rPrChange w:id="44" w:author="Pablo" w:date="2016-12-15T13:57:00Z">
            <w:rPr>
              <w:rFonts w:ascii="Times New Roman"/>
              <w:spacing w:val="-16"/>
            </w:rPr>
          </w:rPrChange>
        </w:rPr>
        <w:t xml:space="preserve"> </w:t>
      </w:r>
      <w:r w:rsidRPr="00173969">
        <w:rPr>
          <w:rFonts w:ascii="Times New Roman"/>
          <w:lang w:val="pt-BR"/>
          <w:rPrChange w:id="45" w:author="Pablo" w:date="2016-12-15T13:57:00Z">
            <w:rPr>
              <w:rFonts w:ascii="Times New Roman"/>
            </w:rPr>
          </w:rPrChange>
        </w:rPr>
        <w:t>ponteiro?</w:t>
      </w:r>
    </w:p>
    <w:p w:rsidR="00A2705F" w:rsidRPr="00004489" w:rsidRDefault="00A2705F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lang w:val="pt-BR"/>
          <w:rPrChange w:id="46" w:author="Pablo" w:date="2016-12-15T13:57:00Z">
            <w:rPr>
              <w:rFonts w:ascii="Times New Roman"/>
            </w:rPr>
          </w:rPrChange>
        </w:rPr>
      </w:pPr>
    </w:p>
    <w:p w:rsidR="00A2705F" w:rsidRPr="00237356" w:rsidRDefault="00237356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i</w:t>
      </w:r>
      <w:r w:rsidR="00A2705F" w:rsidRPr="00237356">
        <w:rPr>
          <w:rFonts w:ascii="Times New Roman"/>
          <w:b/>
        </w:rPr>
        <w:t>nt</w:t>
      </w:r>
      <w:proofErr w:type="spellEnd"/>
      <w:r w:rsidR="00A2705F" w:rsidRPr="00237356">
        <w:rPr>
          <w:rFonts w:ascii="Times New Roman"/>
          <w:b/>
        </w:rPr>
        <w:t xml:space="preserve"> *p;</w:t>
      </w:r>
    </w:p>
    <w:p w:rsidR="00A2705F" w:rsidRPr="00237356" w:rsidRDefault="00237356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b/>
        </w:rPr>
      </w:pPr>
      <w:r>
        <w:rPr>
          <w:rFonts w:ascii="Times New Roman"/>
          <w:b/>
        </w:rPr>
        <w:t>c</w:t>
      </w:r>
      <w:r w:rsidR="00A2705F" w:rsidRPr="00237356">
        <w:rPr>
          <w:rFonts w:ascii="Times New Roman"/>
          <w:b/>
        </w:rPr>
        <w:t>har *p;</w:t>
      </w:r>
    </w:p>
    <w:p w:rsidR="00A2705F" w:rsidRPr="00237356" w:rsidRDefault="00237356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b/>
        </w:rPr>
      </w:pPr>
      <w:r>
        <w:rPr>
          <w:rFonts w:ascii="Times New Roman"/>
          <w:b/>
        </w:rPr>
        <w:t>f</w:t>
      </w:r>
      <w:r w:rsidR="00A2705F" w:rsidRPr="00237356">
        <w:rPr>
          <w:rFonts w:ascii="Times New Roman"/>
          <w:b/>
        </w:rPr>
        <w:t>loat *p;</w:t>
      </w:r>
    </w:p>
    <w:p w:rsidR="00A2705F" w:rsidRPr="00237356" w:rsidRDefault="00237356" w:rsidP="00A2705F">
      <w:pPr>
        <w:pStyle w:val="PargrafodaLista"/>
        <w:tabs>
          <w:tab w:val="left" w:pos="580"/>
        </w:tabs>
        <w:ind w:left="579" w:right="3132"/>
        <w:rPr>
          <w:rFonts w:ascii="Times New Roman" w:eastAsia="Times New Roman" w:hAnsi="Times New Roman" w:cs="Times New Roman"/>
          <w:b/>
          <w:u w:val="single"/>
        </w:rPr>
      </w:pPr>
      <w:r w:rsidRPr="00237356">
        <w:rPr>
          <w:rFonts w:ascii="Times New Roman"/>
          <w:b/>
          <w:u w:val="single"/>
        </w:rPr>
        <w:t>d</w:t>
      </w:r>
      <w:r w:rsidR="00A2705F" w:rsidRPr="00237356">
        <w:rPr>
          <w:rFonts w:ascii="Times New Roman"/>
          <w:b/>
          <w:u w:val="single"/>
        </w:rPr>
        <w:t>ouble</w:t>
      </w:r>
      <w:r w:rsidR="00A2705F" w:rsidRPr="00237356">
        <w:rPr>
          <w:rFonts w:ascii="Times New Roman"/>
          <w:b/>
        </w:rPr>
        <w:t xml:space="preserve"> *p;</w:t>
      </w:r>
    </w:p>
    <w:p w:rsidR="005F4848" w:rsidRDefault="005F484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right="3132" w:hanging="357"/>
        <w:rPr>
          <w:rFonts w:ascii="Times New Roman" w:eastAsia="Times New Roman" w:hAnsi="Times New Roman" w:cs="Times New Roman"/>
          <w:lang w:val="pt-BR"/>
          <w:rPrChange w:id="47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/>
          <w:lang w:val="pt-BR"/>
          <w:rPrChange w:id="48" w:author="Pablo" w:date="2016-12-15T13:57:00Z">
            <w:rPr>
              <w:rFonts w:ascii="Times New Roman"/>
            </w:rPr>
          </w:rPrChange>
        </w:rPr>
        <w:t>Diferencie os operadores de ponteiros &amp; e * em</w:t>
      </w:r>
      <w:r w:rsidRPr="00173969">
        <w:rPr>
          <w:rFonts w:ascii="Times New Roman"/>
          <w:spacing w:val="-14"/>
          <w:lang w:val="pt-BR"/>
          <w:rPrChange w:id="49" w:author="Pablo" w:date="2016-12-15T13:57:00Z">
            <w:rPr>
              <w:rFonts w:ascii="Times New Roman"/>
              <w:spacing w:val="-14"/>
            </w:rPr>
          </w:rPrChange>
        </w:rPr>
        <w:t xml:space="preserve">  </w:t>
      </w:r>
      <w:r w:rsidRPr="00173969">
        <w:rPr>
          <w:rFonts w:ascii="Times New Roman"/>
          <w:lang w:val="pt-BR"/>
          <w:rPrChange w:id="50" w:author="Pablo" w:date="2016-12-15T13:57:00Z">
            <w:rPr>
              <w:rFonts w:ascii="Times New Roman"/>
            </w:rPr>
          </w:rPrChange>
        </w:rPr>
        <w:t>C.</w:t>
      </w:r>
    </w:p>
    <w:p w:rsidR="00A2705F" w:rsidRPr="00004489" w:rsidRDefault="00A2705F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lang w:val="pt-BR"/>
          <w:rPrChange w:id="51" w:author="Pablo" w:date="2016-12-15T13:57:00Z">
            <w:rPr>
              <w:rFonts w:ascii="Times New Roman"/>
            </w:rPr>
          </w:rPrChange>
        </w:rPr>
      </w:pPr>
    </w:p>
    <w:p w:rsidR="00A2705F" w:rsidRPr="00004489" w:rsidRDefault="00173969" w:rsidP="00A2705F">
      <w:pPr>
        <w:pStyle w:val="PargrafodaLista"/>
        <w:tabs>
          <w:tab w:val="left" w:pos="580"/>
        </w:tabs>
        <w:ind w:left="579" w:right="3132"/>
        <w:rPr>
          <w:rFonts w:ascii="Times New Roman"/>
          <w:b/>
          <w:lang w:val="pt-BR"/>
          <w:rPrChange w:id="52" w:author="Pablo" w:date="2016-12-15T13:57:00Z">
            <w:rPr>
              <w:rFonts w:ascii="Times New Roman"/>
              <w:b/>
            </w:rPr>
          </w:rPrChange>
        </w:rPr>
      </w:pPr>
      <w:r w:rsidRPr="00173969">
        <w:rPr>
          <w:rFonts w:ascii="Times New Roman"/>
          <w:b/>
          <w:lang w:val="pt-BR"/>
          <w:rPrChange w:id="53" w:author="Pablo" w:date="2016-12-15T13:57:00Z">
            <w:rPr>
              <w:rFonts w:ascii="Times New Roman"/>
              <w:b/>
            </w:rPr>
          </w:rPrChange>
        </w:rPr>
        <w:t>&amp;: Entendemos que o ponteiro acessa o endere</w:t>
      </w:r>
      <w:r w:rsidRPr="00173969">
        <w:rPr>
          <w:rFonts w:ascii="Times New Roman"/>
          <w:b/>
          <w:lang w:val="pt-BR"/>
          <w:rPrChange w:id="54" w:author="Pablo" w:date="2016-12-15T13:57:00Z">
            <w:rPr>
              <w:rFonts w:ascii="Times New Roman"/>
              <w:b/>
            </w:rPr>
          </w:rPrChange>
        </w:rPr>
        <w:t>ç</w:t>
      </w:r>
      <w:r w:rsidRPr="00173969">
        <w:rPr>
          <w:rFonts w:ascii="Times New Roman"/>
          <w:b/>
          <w:lang w:val="pt-BR"/>
          <w:rPrChange w:id="55" w:author="Pablo" w:date="2016-12-15T13:57:00Z">
            <w:rPr>
              <w:rFonts w:ascii="Times New Roman"/>
              <w:b/>
            </w:rPr>
          </w:rPrChange>
        </w:rPr>
        <w:t>o de mem</w:t>
      </w:r>
      <w:r w:rsidRPr="00173969">
        <w:rPr>
          <w:rFonts w:ascii="Times New Roman"/>
          <w:b/>
          <w:lang w:val="pt-BR"/>
          <w:rPrChange w:id="56" w:author="Pablo" w:date="2016-12-15T13:57:00Z">
            <w:rPr>
              <w:rFonts w:ascii="Times New Roman"/>
              <w:b/>
            </w:rPr>
          </w:rPrChange>
        </w:rPr>
        <w:t>ó</w:t>
      </w:r>
      <w:r w:rsidRPr="00173969">
        <w:rPr>
          <w:rFonts w:ascii="Times New Roman"/>
          <w:b/>
          <w:lang w:val="pt-BR"/>
          <w:rPrChange w:id="57" w:author="Pablo" w:date="2016-12-15T13:57:00Z">
            <w:rPr>
              <w:rFonts w:ascii="Times New Roman"/>
              <w:b/>
            </w:rPr>
          </w:rPrChange>
        </w:rPr>
        <w:t>ria da vari</w:t>
      </w:r>
      <w:r w:rsidRPr="00173969">
        <w:rPr>
          <w:rFonts w:ascii="Times New Roman"/>
          <w:b/>
          <w:lang w:val="pt-BR"/>
          <w:rPrChange w:id="58" w:author="Pablo" w:date="2016-12-15T13:57:00Z">
            <w:rPr>
              <w:rFonts w:ascii="Times New Roman"/>
              <w:b/>
            </w:rPr>
          </w:rPrChange>
        </w:rPr>
        <w:t>á</w:t>
      </w:r>
      <w:r w:rsidRPr="00173969">
        <w:rPr>
          <w:rFonts w:ascii="Times New Roman"/>
          <w:b/>
          <w:lang w:val="pt-BR"/>
          <w:rPrChange w:id="59" w:author="Pablo" w:date="2016-12-15T13:57:00Z">
            <w:rPr>
              <w:rFonts w:ascii="Times New Roman"/>
              <w:b/>
            </w:rPr>
          </w:rPrChange>
        </w:rPr>
        <w:t>vel</w:t>
      </w:r>
      <w:del w:id="60" w:author="Pablo" w:date="2016-12-15T13:57:00Z">
        <w:r w:rsidRPr="00173969">
          <w:rPr>
            <w:rFonts w:ascii="Times New Roman"/>
            <w:b/>
            <w:lang w:val="pt-BR"/>
            <w:rPrChange w:id="61" w:author="Pablo" w:date="2016-12-15T13:57:00Z">
              <w:rPr>
                <w:rFonts w:ascii="Times New Roman"/>
                <w:b/>
              </w:rPr>
            </w:rPrChange>
          </w:rPr>
          <w:delText xml:space="preserve"> apontada</w:delText>
        </w:r>
      </w:del>
      <w:r w:rsidRPr="00173969">
        <w:rPr>
          <w:rFonts w:ascii="Times New Roman"/>
          <w:b/>
          <w:lang w:val="pt-BR"/>
          <w:rPrChange w:id="62" w:author="Pablo" w:date="2016-12-15T13:57:00Z">
            <w:rPr>
              <w:rFonts w:ascii="Times New Roman"/>
              <w:b/>
            </w:rPr>
          </w:rPrChange>
        </w:rPr>
        <w:t>.</w:t>
      </w:r>
    </w:p>
    <w:p w:rsidR="00A2705F" w:rsidRPr="00004489" w:rsidRDefault="00173969" w:rsidP="00A2705F">
      <w:pPr>
        <w:pStyle w:val="PargrafodaLista"/>
        <w:tabs>
          <w:tab w:val="left" w:pos="580"/>
        </w:tabs>
        <w:ind w:left="579" w:right="3132"/>
        <w:rPr>
          <w:rFonts w:ascii="Times New Roman" w:eastAsia="Times New Roman" w:hAnsi="Times New Roman" w:cs="Times New Roman"/>
          <w:b/>
          <w:u w:val="single"/>
          <w:lang w:val="pt-BR"/>
          <w:rPrChange w:id="63" w:author="Pablo" w:date="2016-12-15T13:57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173969">
        <w:rPr>
          <w:rFonts w:ascii="Times New Roman"/>
          <w:b/>
          <w:lang w:val="pt-BR"/>
          <w:rPrChange w:id="64" w:author="Pablo" w:date="2016-12-15T13:57:00Z">
            <w:rPr>
              <w:rFonts w:ascii="Times New Roman"/>
              <w:b/>
            </w:rPr>
          </w:rPrChange>
        </w:rPr>
        <w:t xml:space="preserve">*: </w:t>
      </w:r>
      <w:r w:rsidRPr="00173969">
        <w:rPr>
          <w:rFonts w:ascii="Times New Roman"/>
          <w:b/>
          <w:lang w:val="pt-BR"/>
          <w:rPrChange w:id="65" w:author="Pablo" w:date="2016-12-15T13:57:00Z">
            <w:rPr>
              <w:rFonts w:ascii="Times New Roman"/>
              <w:b/>
            </w:rPr>
          </w:rPrChange>
        </w:rPr>
        <w:t>É</w:t>
      </w:r>
      <w:r w:rsidRPr="00173969">
        <w:rPr>
          <w:rFonts w:ascii="Times New Roman"/>
          <w:b/>
          <w:lang w:val="pt-BR"/>
          <w:rPrChange w:id="66" w:author="Pablo" w:date="2016-12-15T13:57:00Z">
            <w:rPr>
              <w:rFonts w:ascii="Times New Roman"/>
              <w:b/>
            </w:rPr>
          </w:rPrChange>
        </w:rPr>
        <w:t xml:space="preserve"> quando atrav</w:t>
      </w:r>
      <w:r w:rsidRPr="00173969">
        <w:rPr>
          <w:rFonts w:ascii="Times New Roman"/>
          <w:b/>
          <w:lang w:val="pt-BR"/>
          <w:rPrChange w:id="67" w:author="Pablo" w:date="2016-12-15T13:57:00Z">
            <w:rPr>
              <w:rFonts w:ascii="Times New Roman"/>
              <w:b/>
            </w:rPr>
          </w:rPrChange>
        </w:rPr>
        <w:t>é</w:t>
      </w:r>
      <w:r w:rsidRPr="00173969">
        <w:rPr>
          <w:rFonts w:ascii="Times New Roman"/>
          <w:b/>
          <w:lang w:val="pt-BR"/>
          <w:rPrChange w:id="68" w:author="Pablo" w:date="2016-12-15T13:57:00Z">
            <w:rPr>
              <w:rFonts w:ascii="Times New Roman"/>
              <w:b/>
            </w:rPr>
          </w:rPrChange>
        </w:rPr>
        <w:t>s do ponteiro acessamos o conte</w:t>
      </w:r>
      <w:r w:rsidRPr="00173969">
        <w:rPr>
          <w:rFonts w:ascii="Times New Roman"/>
          <w:b/>
          <w:lang w:val="pt-BR"/>
          <w:rPrChange w:id="69" w:author="Pablo" w:date="2016-12-15T13:57:00Z">
            <w:rPr>
              <w:rFonts w:ascii="Times New Roman"/>
              <w:b/>
            </w:rPr>
          </w:rPrChange>
        </w:rPr>
        <w:t>ú</w:t>
      </w:r>
      <w:r w:rsidRPr="00173969">
        <w:rPr>
          <w:rFonts w:ascii="Times New Roman"/>
          <w:b/>
          <w:lang w:val="pt-BR"/>
          <w:rPrChange w:id="70" w:author="Pablo" w:date="2016-12-15T13:57:00Z">
            <w:rPr>
              <w:rFonts w:ascii="Times New Roman"/>
              <w:b/>
            </w:rPr>
          </w:rPrChange>
        </w:rPr>
        <w:t>do de uma determinada vari</w:t>
      </w:r>
      <w:r w:rsidRPr="00173969">
        <w:rPr>
          <w:rFonts w:ascii="Times New Roman"/>
          <w:b/>
          <w:lang w:val="pt-BR"/>
          <w:rPrChange w:id="71" w:author="Pablo" w:date="2016-12-15T13:57:00Z">
            <w:rPr>
              <w:rFonts w:ascii="Times New Roman"/>
              <w:b/>
            </w:rPr>
          </w:rPrChange>
        </w:rPr>
        <w:t>á</w:t>
      </w:r>
      <w:r w:rsidRPr="00173969">
        <w:rPr>
          <w:rFonts w:ascii="Times New Roman"/>
          <w:b/>
          <w:lang w:val="pt-BR"/>
          <w:rPrChange w:id="72" w:author="Pablo" w:date="2016-12-15T13:57:00Z">
            <w:rPr>
              <w:rFonts w:ascii="Times New Roman"/>
              <w:b/>
            </w:rPr>
          </w:rPrChange>
        </w:rPr>
        <w:t>vel, no qual este ponteiro aponta para est</w:t>
      </w:r>
      <w:r w:rsidRPr="00173969">
        <w:rPr>
          <w:rFonts w:ascii="Times New Roman"/>
          <w:b/>
          <w:lang w:val="pt-BR"/>
          <w:rPrChange w:id="73" w:author="Pablo" w:date="2016-12-15T13:57:00Z">
            <w:rPr>
              <w:rFonts w:ascii="Times New Roman"/>
              <w:b/>
            </w:rPr>
          </w:rPrChange>
        </w:rPr>
        <w:t>á</w:t>
      </w:r>
      <w:r w:rsidRPr="00173969">
        <w:rPr>
          <w:rFonts w:ascii="Times New Roman"/>
          <w:b/>
          <w:lang w:val="pt-BR"/>
          <w:rPrChange w:id="74" w:author="Pablo" w:date="2016-12-15T13:57:00Z">
            <w:rPr>
              <w:rFonts w:ascii="Times New Roman"/>
              <w:b/>
            </w:rPr>
          </w:rPrChange>
        </w:rPr>
        <w:t xml:space="preserve"> vari</w:t>
      </w:r>
      <w:r w:rsidRPr="00173969">
        <w:rPr>
          <w:rFonts w:ascii="Times New Roman"/>
          <w:b/>
          <w:lang w:val="pt-BR"/>
          <w:rPrChange w:id="75" w:author="Pablo" w:date="2016-12-15T13:57:00Z">
            <w:rPr>
              <w:rFonts w:ascii="Times New Roman"/>
              <w:b/>
            </w:rPr>
          </w:rPrChange>
        </w:rPr>
        <w:t>á</w:t>
      </w:r>
      <w:r w:rsidRPr="00173969">
        <w:rPr>
          <w:rFonts w:ascii="Times New Roman"/>
          <w:b/>
          <w:lang w:val="pt-BR"/>
          <w:rPrChange w:id="76" w:author="Pablo" w:date="2016-12-15T13:57:00Z">
            <w:rPr>
              <w:rFonts w:ascii="Times New Roman"/>
              <w:b/>
            </w:rPr>
          </w:rPrChange>
        </w:rPr>
        <w:t>vel.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77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933" w:hanging="357"/>
        <w:rPr>
          <w:rFonts w:ascii="Times New Roman" w:eastAsia="Times New Roman" w:hAnsi="Times New Roman" w:cs="Times New Roman"/>
          <w:lang w:val="pt-BR"/>
          <w:rPrChange w:id="78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79" w:author="Pablo" w:date="2016-12-15T13:57:00Z">
            <w:rPr>
              <w:rFonts w:ascii="Times New Roman" w:hAnsi="Times New Roman"/>
            </w:rPr>
          </w:rPrChange>
        </w:rPr>
        <w:t>Assumindo que o endereço da variável i foi atribuída ao ponteiro p, qual a forma correta</w:t>
      </w:r>
      <w:r w:rsidRPr="00173969">
        <w:rPr>
          <w:rFonts w:ascii="Times New Roman" w:hAnsi="Times New Roman"/>
          <w:spacing w:val="-26"/>
          <w:lang w:val="pt-BR"/>
          <w:rPrChange w:id="80" w:author="Pablo" w:date="2016-12-15T13:57:00Z">
            <w:rPr>
              <w:rFonts w:ascii="Times New Roman" w:hAnsi="Times New Roman"/>
              <w:spacing w:val="-26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81" w:author="Pablo" w:date="2016-12-15T13:57:00Z">
            <w:rPr>
              <w:rFonts w:ascii="Times New Roman" w:hAnsi="Times New Roman"/>
            </w:rPr>
          </w:rPrChange>
        </w:rPr>
        <w:t>de referenciar i através do</w:t>
      </w:r>
      <w:r w:rsidRPr="00173969">
        <w:rPr>
          <w:rFonts w:ascii="Times New Roman" w:hAnsi="Times New Roman"/>
          <w:spacing w:val="-8"/>
          <w:lang w:val="pt-BR"/>
          <w:rPrChange w:id="82" w:author="Pablo" w:date="2016-12-15T13:57:00Z">
            <w:rPr>
              <w:rFonts w:ascii="Times New Roman" w:hAnsi="Times New Roman"/>
              <w:spacing w:val="-8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83" w:author="Pablo" w:date="2016-12-15T13:57:00Z">
            <w:rPr>
              <w:rFonts w:ascii="Times New Roman" w:hAnsi="Times New Roman"/>
            </w:rPr>
          </w:rPrChange>
        </w:rPr>
        <w:t>ponteiro?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17"/>
          <w:szCs w:val="17"/>
          <w:lang w:val="pt-BR"/>
          <w:rPrChange w:id="84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</w:rPr>
          </w:rPrChange>
        </w:rPr>
      </w:pPr>
    </w:p>
    <w:p w:rsidR="00237356" w:rsidDel="00004489" w:rsidRDefault="00237356" w:rsidP="00237356">
      <w:pPr>
        <w:spacing w:before="7"/>
        <w:ind w:left="579"/>
        <w:rPr>
          <w:del w:id="85" w:author="Pablo" w:date="2016-12-15T13:58:00Z"/>
          <w:rFonts w:ascii="Times New Roman" w:eastAsia="Times New Roman" w:hAnsi="Times New Roman" w:cs="Times New Roman"/>
          <w:b/>
          <w:sz w:val="24"/>
          <w:szCs w:val="24"/>
        </w:rPr>
      </w:pPr>
      <w:del w:id="86" w:author="Pablo" w:date="2016-12-15T13:58:00Z">
        <w:r w:rsidRPr="002C01A8" w:rsidDel="00004489">
          <w:rPr>
            <w:rFonts w:ascii="Times New Roman" w:eastAsia="Times New Roman" w:hAnsi="Times New Roman" w:cs="Times New Roman"/>
            <w:b/>
            <w:sz w:val="24"/>
            <w:szCs w:val="24"/>
          </w:rPr>
          <w:delText>p=&amp;i;</w:delText>
        </w:r>
      </w:del>
    </w:p>
    <w:p w:rsidR="00004489" w:rsidRPr="002C01A8" w:rsidRDefault="00004489" w:rsidP="00237356">
      <w:pPr>
        <w:spacing w:before="7"/>
        <w:ind w:left="579"/>
        <w:rPr>
          <w:ins w:id="87" w:author="Pablo" w:date="2016-12-15T13:58:00Z"/>
          <w:rFonts w:ascii="Times New Roman" w:eastAsia="Times New Roman" w:hAnsi="Times New Roman" w:cs="Times New Roman"/>
          <w:b/>
          <w:sz w:val="24"/>
          <w:szCs w:val="24"/>
          <w:u w:val="single"/>
        </w:rPr>
      </w:pPr>
      <w:ins w:id="88" w:author="Pablo" w:date="2016-12-15T13:58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*p</w:t>
        </w:r>
      </w:ins>
    </w:p>
    <w:p w:rsidR="00237356" w:rsidRDefault="00237356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right="92" w:hanging="357"/>
        <w:rPr>
          <w:rFonts w:ascii="Times New Roman" w:eastAsia="Times New Roman" w:hAnsi="Times New Roman" w:cs="Times New Roman"/>
          <w:lang w:val="pt-BR"/>
          <w:rPrChange w:id="89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90" w:author="Pablo" w:date="2016-12-15T13:57:00Z">
            <w:rPr>
              <w:rFonts w:ascii="Times New Roman" w:hAnsi="Times New Roman"/>
            </w:rPr>
          </w:rPrChange>
        </w:rPr>
        <w:t xml:space="preserve">Explique qual a diferença entre um ponteiro do tipo </w:t>
      </w:r>
      <w:proofErr w:type="spellStart"/>
      <w:r w:rsidRPr="00173969">
        <w:rPr>
          <w:rFonts w:ascii="Times New Roman" w:hAnsi="Times New Roman"/>
          <w:lang w:val="pt-BR"/>
          <w:rPrChange w:id="91" w:author="Pablo" w:date="2016-12-15T13:57:00Z">
            <w:rPr>
              <w:rFonts w:ascii="Times New Roman" w:hAnsi="Times New Roman"/>
            </w:rPr>
          </w:rPrChange>
        </w:rPr>
        <w:t>float</w:t>
      </w:r>
      <w:proofErr w:type="spellEnd"/>
      <w:r w:rsidRPr="00173969">
        <w:rPr>
          <w:rFonts w:ascii="Times New Roman" w:hAnsi="Times New Roman"/>
          <w:lang w:val="pt-BR"/>
          <w:rPrChange w:id="92" w:author="Pablo" w:date="2016-12-15T13:57:00Z">
            <w:rPr>
              <w:rFonts w:ascii="Times New Roman" w:hAnsi="Times New Roman"/>
            </w:rPr>
          </w:rPrChange>
        </w:rPr>
        <w:t xml:space="preserve">, </w:t>
      </w:r>
      <w:proofErr w:type="spellStart"/>
      <w:r w:rsidRPr="00173969">
        <w:rPr>
          <w:rFonts w:ascii="Times New Roman" w:hAnsi="Times New Roman"/>
          <w:lang w:val="pt-BR"/>
          <w:rPrChange w:id="93" w:author="Pablo" w:date="2016-12-15T13:57:00Z">
            <w:rPr>
              <w:rFonts w:ascii="Times New Roman" w:hAnsi="Times New Roman"/>
            </w:rPr>
          </w:rPrChange>
        </w:rPr>
        <w:t>int</w:t>
      </w:r>
      <w:proofErr w:type="spellEnd"/>
      <w:r w:rsidRPr="00173969">
        <w:rPr>
          <w:rFonts w:ascii="Times New Roman" w:hAnsi="Times New Roman"/>
          <w:lang w:val="pt-BR"/>
          <w:rPrChange w:id="94" w:author="Pablo" w:date="2016-12-15T13:57:00Z">
            <w:rPr>
              <w:rFonts w:ascii="Times New Roman" w:hAnsi="Times New Roman"/>
            </w:rPr>
          </w:rPrChange>
        </w:rPr>
        <w:t xml:space="preserve"> e</w:t>
      </w:r>
      <w:r w:rsidRPr="00173969">
        <w:rPr>
          <w:rFonts w:ascii="Times New Roman" w:hAnsi="Times New Roman"/>
          <w:spacing w:val="-18"/>
          <w:lang w:val="pt-BR"/>
          <w:rPrChange w:id="95" w:author="Pablo" w:date="2016-12-15T13:57:00Z">
            <w:rPr>
              <w:rFonts w:ascii="Times New Roman" w:hAnsi="Times New Roman"/>
              <w:spacing w:val="-18"/>
            </w:rPr>
          </w:rPrChange>
        </w:rPr>
        <w:t xml:space="preserve"> </w:t>
      </w:r>
      <w:proofErr w:type="spellStart"/>
      <w:r w:rsidRPr="00173969">
        <w:rPr>
          <w:rFonts w:ascii="Times New Roman" w:hAnsi="Times New Roman"/>
          <w:lang w:val="pt-BR"/>
          <w:rPrChange w:id="96" w:author="Pablo" w:date="2016-12-15T13:57:00Z">
            <w:rPr>
              <w:rFonts w:ascii="Times New Roman" w:hAnsi="Times New Roman"/>
            </w:rPr>
          </w:rPrChange>
        </w:rPr>
        <w:t>char</w:t>
      </w:r>
      <w:proofErr w:type="spellEnd"/>
      <w:r w:rsidRPr="00173969">
        <w:rPr>
          <w:rFonts w:ascii="Times New Roman" w:hAnsi="Times New Roman"/>
          <w:lang w:val="pt-BR"/>
          <w:rPrChange w:id="97" w:author="Pablo" w:date="2016-12-15T13:57:00Z">
            <w:rPr>
              <w:rFonts w:ascii="Times New Roman" w:hAnsi="Times New Roman"/>
            </w:rPr>
          </w:rPrChange>
        </w:rPr>
        <w:t>.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20"/>
          <w:szCs w:val="20"/>
          <w:lang w:val="pt-BR"/>
          <w:rPrChange w:id="98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237356" w:rsidRPr="00004489" w:rsidRDefault="00173969" w:rsidP="00237356">
      <w:pPr>
        <w:spacing w:before="7"/>
        <w:ind w:left="579"/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99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0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A diferença é que ponteiro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1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int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2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só pode apontar para variáveis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3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int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4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,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5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char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somente para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7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char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8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,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09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float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0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somente para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1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float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2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e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3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double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4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somente para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5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double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1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.</w:t>
      </w:r>
    </w:p>
    <w:p w:rsidR="00237356" w:rsidRPr="00004489" w:rsidRDefault="00237356" w:rsidP="00237356">
      <w:pPr>
        <w:spacing w:before="7"/>
        <w:ind w:left="222"/>
        <w:rPr>
          <w:rFonts w:ascii="Times New Roman" w:eastAsia="Times New Roman" w:hAnsi="Times New Roman" w:cs="Times New Roman"/>
          <w:sz w:val="20"/>
          <w:szCs w:val="20"/>
          <w:lang w:val="pt-BR"/>
          <w:rPrChange w:id="117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2C01A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8" w:lineRule="auto"/>
        <w:ind w:right="1261" w:hanging="357"/>
        <w:rPr>
          <w:rFonts w:ascii="Times New Roman" w:eastAsia="Times New Roman" w:hAnsi="Times New Roman" w:cs="Times New Roman"/>
          <w:lang w:val="pt-BR"/>
          <w:rPrChange w:id="118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119" w:author="Pablo" w:date="2016-12-15T13:57:00Z">
            <w:rPr>
              <w:rFonts w:ascii="Times New Roman" w:hAnsi="Times New Roman"/>
            </w:rPr>
          </w:rPrChange>
        </w:rPr>
        <w:t xml:space="preserve">Supondo que c seja um ponteiro para </w:t>
      </w:r>
      <w:proofErr w:type="spellStart"/>
      <w:r w:rsidRPr="00173969">
        <w:rPr>
          <w:rFonts w:ascii="Times New Roman" w:hAnsi="Times New Roman"/>
          <w:lang w:val="pt-BR"/>
          <w:rPrChange w:id="120" w:author="Pablo" w:date="2016-12-15T13:57:00Z">
            <w:rPr>
              <w:rFonts w:ascii="Times New Roman" w:hAnsi="Times New Roman"/>
            </w:rPr>
          </w:rPrChange>
        </w:rPr>
        <w:t>char</w:t>
      </w:r>
      <w:proofErr w:type="spellEnd"/>
      <w:r w:rsidRPr="00173969">
        <w:rPr>
          <w:rFonts w:ascii="Times New Roman" w:hAnsi="Times New Roman"/>
          <w:lang w:val="pt-BR"/>
          <w:rPrChange w:id="121" w:author="Pablo" w:date="2016-12-15T13:57:00Z">
            <w:rPr>
              <w:rFonts w:ascii="Times New Roman" w:hAnsi="Times New Roman"/>
            </w:rPr>
          </w:rPrChange>
        </w:rPr>
        <w:t xml:space="preserve"> e i um ponteiro para </w:t>
      </w:r>
      <w:proofErr w:type="spellStart"/>
      <w:r w:rsidRPr="00173969">
        <w:rPr>
          <w:rFonts w:ascii="Times New Roman" w:hAnsi="Times New Roman"/>
          <w:lang w:val="pt-BR"/>
          <w:rPrChange w:id="122" w:author="Pablo" w:date="2016-12-15T13:57:00Z">
            <w:rPr>
              <w:rFonts w:ascii="Times New Roman" w:hAnsi="Times New Roman"/>
            </w:rPr>
          </w:rPrChange>
        </w:rPr>
        <w:t>int</w:t>
      </w:r>
      <w:proofErr w:type="spellEnd"/>
      <w:r w:rsidRPr="00173969">
        <w:rPr>
          <w:rFonts w:ascii="Times New Roman" w:hAnsi="Times New Roman"/>
          <w:lang w:val="pt-BR"/>
          <w:rPrChange w:id="123" w:author="Pablo" w:date="2016-12-15T13:57:00Z">
            <w:rPr>
              <w:rFonts w:ascii="Times New Roman" w:hAnsi="Times New Roman"/>
            </w:rPr>
          </w:rPrChange>
        </w:rPr>
        <w:t>, explique a</w:t>
      </w:r>
      <w:r w:rsidRPr="00173969">
        <w:rPr>
          <w:rFonts w:ascii="Times New Roman" w:hAnsi="Times New Roman"/>
          <w:spacing w:val="-20"/>
          <w:lang w:val="pt-BR"/>
          <w:rPrChange w:id="124" w:author="Pablo" w:date="2016-12-15T13:57:00Z">
            <w:rPr>
              <w:rFonts w:ascii="Times New Roman" w:hAnsi="Times New Roman"/>
              <w:spacing w:val="-20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125" w:author="Pablo" w:date="2016-12-15T13:57:00Z">
            <w:rPr>
              <w:rFonts w:ascii="Times New Roman" w:hAnsi="Times New Roman"/>
            </w:rPr>
          </w:rPrChange>
        </w:rPr>
        <w:t>diferença entre realizar as operações i++ e</w:t>
      </w:r>
      <w:r w:rsidRPr="00173969">
        <w:rPr>
          <w:rFonts w:ascii="Times New Roman" w:hAnsi="Times New Roman"/>
          <w:spacing w:val="-9"/>
          <w:lang w:val="pt-BR"/>
          <w:rPrChange w:id="126" w:author="Pablo" w:date="2016-12-15T13:57:00Z">
            <w:rPr>
              <w:rFonts w:ascii="Times New Roman" w:hAnsi="Times New Roman"/>
              <w:spacing w:val="-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127" w:author="Pablo" w:date="2016-12-15T13:57:00Z">
            <w:rPr>
              <w:rFonts w:ascii="Times New Roman" w:hAnsi="Times New Roman"/>
            </w:rPr>
          </w:rPrChange>
        </w:rPr>
        <w:t>c++</w:t>
      </w:r>
    </w:p>
    <w:p w:rsidR="005F4848" w:rsidRPr="00004489" w:rsidRDefault="005F4848" w:rsidP="002C01A8">
      <w:pPr>
        <w:pStyle w:val="PargrafodaLista"/>
        <w:tabs>
          <w:tab w:val="left" w:pos="580"/>
        </w:tabs>
        <w:spacing w:line="278" w:lineRule="auto"/>
        <w:ind w:left="579" w:right="1261"/>
        <w:rPr>
          <w:rFonts w:ascii="Times New Roman" w:hAnsi="Times New Roman"/>
          <w:lang w:val="pt-BR"/>
          <w:rPrChange w:id="128" w:author="Pablo" w:date="2016-12-15T13:57:00Z">
            <w:rPr>
              <w:rFonts w:ascii="Times New Roman" w:hAnsi="Times New Roman"/>
            </w:rPr>
          </w:rPrChange>
        </w:rPr>
      </w:pPr>
    </w:p>
    <w:p w:rsidR="002C01A8" w:rsidRPr="00004489" w:rsidRDefault="00173969" w:rsidP="002C01A8">
      <w:pPr>
        <w:pStyle w:val="PargrafodaLista"/>
        <w:tabs>
          <w:tab w:val="left" w:pos="580"/>
        </w:tabs>
        <w:spacing w:line="278" w:lineRule="auto"/>
        <w:ind w:left="579" w:right="1261"/>
        <w:rPr>
          <w:rFonts w:ascii="Times New Roman" w:hAnsi="Times New Roman"/>
          <w:b/>
          <w:lang w:val="pt-BR"/>
          <w:rPrChange w:id="129" w:author="Pablo" w:date="2016-12-15T13:57:00Z">
            <w:rPr>
              <w:rFonts w:ascii="Times New Roman" w:hAnsi="Times New Roman"/>
              <w:b/>
            </w:rPr>
          </w:rPrChange>
        </w:rPr>
      </w:pPr>
      <w:r w:rsidRPr="00173969">
        <w:rPr>
          <w:rFonts w:ascii="Times New Roman" w:hAnsi="Times New Roman"/>
          <w:b/>
          <w:lang w:val="pt-BR"/>
          <w:rPrChange w:id="130" w:author="Pablo" w:date="2016-12-15T13:57:00Z">
            <w:rPr>
              <w:rFonts w:ascii="Times New Roman" w:hAnsi="Times New Roman"/>
              <w:b/>
            </w:rPr>
          </w:rPrChange>
        </w:rPr>
        <w:t xml:space="preserve">C++ seria quando o ponteiro </w:t>
      </w:r>
      <w:proofErr w:type="spellStart"/>
      <w:r w:rsidRPr="00173969">
        <w:rPr>
          <w:rFonts w:ascii="Times New Roman" w:hAnsi="Times New Roman"/>
          <w:b/>
          <w:lang w:val="pt-BR"/>
          <w:rPrChange w:id="131" w:author="Pablo" w:date="2016-12-15T13:57:00Z">
            <w:rPr>
              <w:rFonts w:ascii="Times New Roman" w:hAnsi="Times New Roman"/>
              <w:b/>
            </w:rPr>
          </w:rPrChange>
        </w:rPr>
        <w:t>char</w:t>
      </w:r>
      <w:proofErr w:type="spellEnd"/>
      <w:r w:rsidRPr="00173969">
        <w:rPr>
          <w:rFonts w:ascii="Times New Roman" w:hAnsi="Times New Roman"/>
          <w:b/>
          <w:lang w:val="pt-BR"/>
          <w:rPrChange w:id="132" w:author="Pablo" w:date="2016-12-15T13:57:00Z">
            <w:rPr>
              <w:rFonts w:ascii="Times New Roman" w:hAnsi="Times New Roman"/>
              <w:b/>
            </w:rPr>
          </w:rPrChange>
        </w:rPr>
        <w:t xml:space="preserve"> </w:t>
      </w:r>
      <w:r w:rsidRPr="00173969">
        <w:rPr>
          <w:rFonts w:ascii="Times New Roman" w:hAnsi="Times New Roman"/>
          <w:b/>
          <w:u w:val="single"/>
          <w:lang w:val="pt-BR"/>
          <w:rPrChange w:id="133" w:author="Pablo" w:date="2016-12-15T13:57:00Z">
            <w:rPr>
              <w:rFonts w:ascii="Times New Roman" w:hAnsi="Times New Roman"/>
              <w:b/>
              <w:u w:val="single"/>
            </w:rPr>
          </w:rPrChange>
        </w:rPr>
        <w:t>avança</w:t>
      </w:r>
      <w:r w:rsidRPr="00173969">
        <w:rPr>
          <w:rFonts w:ascii="Times New Roman" w:hAnsi="Times New Roman"/>
          <w:b/>
          <w:lang w:val="pt-BR"/>
          <w:rPrChange w:id="134" w:author="Pablo" w:date="2016-12-15T13:57:00Z">
            <w:rPr>
              <w:rFonts w:ascii="Times New Roman" w:hAnsi="Times New Roman"/>
              <w:b/>
            </w:rPr>
          </w:rPrChange>
        </w:rPr>
        <w:t xml:space="preserve"> uma posição a frente assim acessando o endereço de memória da próxima variável. EX: c=&amp;</w:t>
      </w:r>
      <w:proofErr w:type="spellStart"/>
      <w:r w:rsidRPr="00173969">
        <w:rPr>
          <w:rFonts w:ascii="Times New Roman" w:hAnsi="Times New Roman"/>
          <w:b/>
          <w:lang w:val="pt-BR"/>
          <w:rPrChange w:id="135" w:author="Pablo" w:date="2016-12-15T13:57:00Z">
            <w:rPr>
              <w:rFonts w:ascii="Times New Roman" w:hAnsi="Times New Roman"/>
              <w:b/>
            </w:rPr>
          </w:rPrChange>
        </w:rPr>
        <w:t>vet</w:t>
      </w:r>
      <w:proofErr w:type="spellEnd"/>
      <w:r w:rsidRPr="00173969">
        <w:rPr>
          <w:rFonts w:ascii="Times New Roman" w:hAnsi="Times New Roman"/>
          <w:b/>
          <w:lang w:val="pt-BR"/>
          <w:rPrChange w:id="136" w:author="Pablo" w:date="2016-12-15T13:57:00Z">
            <w:rPr>
              <w:rFonts w:ascii="Times New Roman" w:hAnsi="Times New Roman"/>
              <w:b/>
            </w:rPr>
          </w:rPrChange>
        </w:rPr>
        <w:t>[0] após o incremento fica c=&amp;</w:t>
      </w:r>
      <w:proofErr w:type="spellStart"/>
      <w:r w:rsidRPr="00173969">
        <w:rPr>
          <w:rFonts w:ascii="Times New Roman" w:hAnsi="Times New Roman"/>
          <w:b/>
          <w:lang w:val="pt-BR"/>
          <w:rPrChange w:id="137" w:author="Pablo" w:date="2016-12-15T13:57:00Z">
            <w:rPr>
              <w:rFonts w:ascii="Times New Roman" w:hAnsi="Times New Roman"/>
              <w:b/>
            </w:rPr>
          </w:rPrChange>
        </w:rPr>
        <w:t>vet</w:t>
      </w:r>
      <w:proofErr w:type="spellEnd"/>
      <w:r w:rsidRPr="00173969">
        <w:rPr>
          <w:rFonts w:ascii="Times New Roman" w:hAnsi="Times New Roman"/>
          <w:b/>
          <w:lang w:val="pt-BR"/>
          <w:rPrChange w:id="138" w:author="Pablo" w:date="2016-12-15T13:57:00Z">
            <w:rPr>
              <w:rFonts w:ascii="Times New Roman" w:hAnsi="Times New Roman"/>
              <w:b/>
            </w:rPr>
          </w:rPrChange>
        </w:rPr>
        <w:t>[1].</w:t>
      </w:r>
    </w:p>
    <w:p w:rsidR="002C01A8" w:rsidRPr="002C01A8" w:rsidRDefault="00173969" w:rsidP="002C01A8">
      <w:pPr>
        <w:pStyle w:val="PargrafodaLista"/>
        <w:tabs>
          <w:tab w:val="left" w:pos="580"/>
        </w:tabs>
        <w:spacing w:line="278" w:lineRule="auto"/>
        <w:ind w:left="579" w:right="1261"/>
        <w:rPr>
          <w:rFonts w:ascii="Times New Roman" w:hAnsi="Times New Roman"/>
          <w:b/>
        </w:rPr>
      </w:pPr>
      <w:r w:rsidRPr="00173969">
        <w:rPr>
          <w:rFonts w:ascii="Times New Roman" w:hAnsi="Times New Roman"/>
          <w:b/>
          <w:lang w:val="pt-BR"/>
          <w:rPrChange w:id="139" w:author="Pablo" w:date="2016-12-15T13:57:00Z">
            <w:rPr>
              <w:rFonts w:ascii="Times New Roman" w:hAnsi="Times New Roman"/>
              <w:b/>
            </w:rPr>
          </w:rPrChange>
        </w:rPr>
        <w:t xml:space="preserve">I++ seria quando o ponteiro </w:t>
      </w:r>
      <w:proofErr w:type="spellStart"/>
      <w:r w:rsidRPr="00173969">
        <w:rPr>
          <w:rFonts w:ascii="Times New Roman" w:hAnsi="Times New Roman"/>
          <w:b/>
          <w:lang w:val="pt-BR"/>
          <w:rPrChange w:id="140" w:author="Pablo" w:date="2016-12-15T13:57:00Z">
            <w:rPr>
              <w:rFonts w:ascii="Times New Roman" w:hAnsi="Times New Roman"/>
              <w:b/>
            </w:rPr>
          </w:rPrChange>
        </w:rPr>
        <w:t>int</w:t>
      </w:r>
      <w:proofErr w:type="spellEnd"/>
      <w:r w:rsidRPr="00173969">
        <w:rPr>
          <w:rFonts w:ascii="Times New Roman" w:hAnsi="Times New Roman"/>
          <w:b/>
          <w:lang w:val="pt-BR"/>
          <w:rPrChange w:id="141" w:author="Pablo" w:date="2016-12-15T13:57:00Z">
            <w:rPr>
              <w:rFonts w:ascii="Times New Roman" w:hAnsi="Times New Roman"/>
              <w:b/>
            </w:rPr>
          </w:rPrChange>
        </w:rPr>
        <w:t xml:space="preserve"> avança uma posição a frente assim acessando o endereço de memória da </w:t>
      </w:r>
      <w:r w:rsidRPr="00173969">
        <w:rPr>
          <w:rFonts w:ascii="Times New Roman" w:hAnsi="Times New Roman"/>
          <w:b/>
          <w:u w:val="single"/>
          <w:lang w:val="pt-BR"/>
          <w:rPrChange w:id="142" w:author="Pablo" w:date="2016-12-15T13:57:00Z">
            <w:rPr>
              <w:rFonts w:ascii="Times New Roman" w:hAnsi="Times New Roman"/>
              <w:b/>
              <w:u w:val="single"/>
            </w:rPr>
          </w:rPrChange>
        </w:rPr>
        <w:t>próxima</w:t>
      </w:r>
      <w:r w:rsidRPr="00173969">
        <w:rPr>
          <w:rFonts w:ascii="Times New Roman" w:hAnsi="Times New Roman"/>
          <w:b/>
          <w:lang w:val="pt-BR"/>
          <w:rPrChange w:id="143" w:author="Pablo" w:date="2016-12-15T13:57:00Z">
            <w:rPr>
              <w:rFonts w:ascii="Times New Roman" w:hAnsi="Times New Roman"/>
              <w:b/>
            </w:rPr>
          </w:rPrChange>
        </w:rPr>
        <w:t xml:space="preserve"> variável. </w:t>
      </w:r>
      <w:r w:rsidR="002C01A8">
        <w:rPr>
          <w:rFonts w:ascii="Times New Roman" w:hAnsi="Times New Roman"/>
          <w:b/>
        </w:rPr>
        <w:t xml:space="preserve">EX: </w:t>
      </w:r>
      <w:proofErr w:type="spellStart"/>
      <w:r w:rsidR="002C01A8">
        <w:rPr>
          <w:rFonts w:ascii="Times New Roman" w:hAnsi="Times New Roman"/>
          <w:b/>
        </w:rPr>
        <w:t>i</w:t>
      </w:r>
      <w:proofErr w:type="spellEnd"/>
      <w:r w:rsidR="002C01A8">
        <w:rPr>
          <w:rFonts w:ascii="Times New Roman" w:hAnsi="Times New Roman"/>
          <w:b/>
        </w:rPr>
        <w:t xml:space="preserve">=&amp;vet[0] </w:t>
      </w:r>
      <w:proofErr w:type="spellStart"/>
      <w:r w:rsidR="002C01A8">
        <w:rPr>
          <w:rFonts w:ascii="Times New Roman" w:hAnsi="Times New Roman"/>
          <w:b/>
        </w:rPr>
        <w:t>após</w:t>
      </w:r>
      <w:proofErr w:type="spellEnd"/>
      <w:r w:rsidR="002C01A8">
        <w:rPr>
          <w:rFonts w:ascii="Times New Roman" w:hAnsi="Times New Roman"/>
          <w:b/>
        </w:rPr>
        <w:t xml:space="preserve"> o </w:t>
      </w:r>
      <w:proofErr w:type="spellStart"/>
      <w:r w:rsidR="002C01A8">
        <w:rPr>
          <w:rFonts w:ascii="Times New Roman" w:hAnsi="Times New Roman"/>
          <w:b/>
        </w:rPr>
        <w:t>incremento</w:t>
      </w:r>
      <w:proofErr w:type="spellEnd"/>
      <w:r w:rsidR="002C01A8">
        <w:rPr>
          <w:rFonts w:ascii="Times New Roman" w:hAnsi="Times New Roman"/>
          <w:b/>
        </w:rPr>
        <w:t xml:space="preserve"> </w:t>
      </w:r>
      <w:proofErr w:type="spellStart"/>
      <w:r w:rsidR="002C01A8">
        <w:rPr>
          <w:rFonts w:ascii="Times New Roman" w:hAnsi="Times New Roman"/>
          <w:b/>
        </w:rPr>
        <w:t>fica</w:t>
      </w:r>
      <w:proofErr w:type="spellEnd"/>
      <w:r w:rsidR="002C01A8">
        <w:rPr>
          <w:rFonts w:ascii="Times New Roman" w:hAnsi="Times New Roman"/>
          <w:b/>
        </w:rPr>
        <w:t xml:space="preserve"> </w:t>
      </w:r>
      <w:proofErr w:type="spellStart"/>
      <w:r w:rsidR="002C01A8">
        <w:rPr>
          <w:rFonts w:ascii="Times New Roman" w:hAnsi="Times New Roman"/>
          <w:b/>
        </w:rPr>
        <w:t>i</w:t>
      </w:r>
      <w:proofErr w:type="spellEnd"/>
      <w:r w:rsidR="002C01A8">
        <w:rPr>
          <w:rFonts w:ascii="Times New Roman" w:hAnsi="Times New Roman"/>
          <w:b/>
        </w:rPr>
        <w:t>=&amp;vet[1].</w:t>
      </w:r>
    </w:p>
    <w:p w:rsidR="005F4848" w:rsidRDefault="00A2705F">
      <w:pPr>
        <w:pStyle w:val="PargrafodaLista"/>
        <w:numPr>
          <w:ilvl w:val="0"/>
          <w:numId w:val="1"/>
        </w:numPr>
        <w:tabs>
          <w:tab w:val="left" w:pos="580"/>
        </w:tabs>
        <w:spacing w:before="197"/>
        <w:ind w:right="3132" w:hanging="35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Supondo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código</w:t>
      </w:r>
      <w:proofErr w:type="spellEnd"/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abaixo</w:t>
      </w:r>
      <w:proofErr w:type="spellEnd"/>
      <w:r>
        <w:rPr>
          <w:rFonts w:ascii="Times New Roman" w:hAnsi="Times New Roman"/>
        </w:rPr>
        <w:t>:</w:t>
      </w:r>
    </w:p>
    <w:p w:rsidR="005F4848" w:rsidRDefault="005F4848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5F4848" w:rsidRDefault="00173969">
      <w:pPr>
        <w:spacing w:line="910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17"/>
          <w:sz w:val="20"/>
          <w:szCs w:val="20"/>
        </w:rPr>
      </w:r>
      <w:r w:rsidRPr="00173969">
        <w:rPr>
          <w:rFonts w:ascii="Times New Roman" w:eastAsia="Times New Roman" w:hAnsi="Times New Roman" w:cs="Times New Roman"/>
          <w:position w:val="-17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36.55pt;height:45.5pt;mso-position-horizontal-relative:char;mso-position-vertical-relative:line" fillcolor="#f1f1f1" strokeweight=".48pt">
            <v:textbox inset="0,0,0,0">
              <w:txbxContent>
                <w:p w:rsidR="009D1F2C" w:rsidRPr="00004489" w:rsidRDefault="00173969">
                  <w:pPr>
                    <w:pStyle w:val="Corpodetexto"/>
                    <w:spacing w:before="23" w:line="278" w:lineRule="auto"/>
                    <w:ind w:left="108" w:right="7422" w:firstLine="0"/>
                    <w:rPr>
                      <w:rFonts w:ascii="Courier New" w:eastAsia="Courier New" w:hAnsi="Courier New" w:cs="Courier New"/>
                      <w:lang w:val="pt-BR"/>
                      <w:rPrChange w:id="144" w:author="Pablo" w:date="2016-12-15T13:57:00Z">
                        <w:rPr>
                          <w:rFonts w:ascii="Courier New" w:eastAsia="Courier New" w:hAnsi="Courier New" w:cs="Courier New"/>
                        </w:rPr>
                      </w:rPrChange>
                    </w:rPr>
                  </w:pPr>
                  <w:proofErr w:type="spellStart"/>
                  <w:r w:rsidRPr="00173969">
                    <w:rPr>
                      <w:rFonts w:ascii="Courier New"/>
                      <w:lang w:val="pt-BR"/>
                      <w:rPrChange w:id="145" w:author="Pablo" w:date="2016-12-15T13:57:00Z">
                        <w:rPr>
                          <w:rFonts w:ascii="Courier New"/>
                        </w:rPr>
                      </w:rPrChange>
                    </w:rPr>
                    <w:t>int</w:t>
                  </w:r>
                  <w:proofErr w:type="spellEnd"/>
                  <w:r w:rsidRPr="00173969">
                    <w:rPr>
                      <w:rFonts w:ascii="Courier New"/>
                      <w:spacing w:val="-2"/>
                      <w:lang w:val="pt-BR"/>
                      <w:rPrChange w:id="146" w:author="Pablo" w:date="2016-12-15T13:57:00Z">
                        <w:rPr>
                          <w:rFonts w:ascii="Courier New"/>
                          <w:spacing w:val="-2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47" w:author="Pablo" w:date="2016-12-15T13:57:00Z">
                        <w:rPr>
                          <w:rFonts w:ascii="Courier New"/>
                        </w:rPr>
                      </w:rPrChange>
                    </w:rPr>
                    <w:t>*p;</w:t>
                  </w:r>
                  <w:r w:rsidRPr="00173969">
                    <w:rPr>
                      <w:rFonts w:ascii="Courier New"/>
                      <w:spacing w:val="-1"/>
                      <w:lang w:val="pt-BR"/>
                      <w:rPrChange w:id="148" w:author="Pablo" w:date="2016-12-15T13:57:00Z">
                        <w:rPr>
                          <w:rFonts w:ascii="Courier New"/>
                          <w:spacing w:val="-1"/>
                        </w:rPr>
                      </w:rPrChange>
                    </w:rPr>
                    <w:t xml:space="preserve"> </w:t>
                  </w:r>
                  <w:proofErr w:type="spellStart"/>
                  <w:r w:rsidRPr="00173969">
                    <w:rPr>
                      <w:rFonts w:ascii="Courier New"/>
                      <w:lang w:val="pt-BR"/>
                      <w:rPrChange w:id="149" w:author="Pablo" w:date="2016-12-15T13:57:00Z">
                        <w:rPr>
                          <w:rFonts w:ascii="Courier New"/>
                        </w:rPr>
                      </w:rPrChange>
                    </w:rPr>
                    <w:t>int</w:t>
                  </w:r>
                  <w:proofErr w:type="spellEnd"/>
                  <w:r w:rsidRPr="00173969">
                    <w:rPr>
                      <w:rFonts w:ascii="Courier New"/>
                      <w:spacing w:val="12"/>
                      <w:lang w:val="pt-BR"/>
                      <w:rPrChange w:id="150" w:author="Pablo" w:date="2016-12-15T13:57:00Z">
                        <w:rPr>
                          <w:rFonts w:ascii="Courier New"/>
                          <w:spacing w:val="12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51" w:author="Pablo" w:date="2016-12-15T13:57:00Z">
                        <w:rPr>
                          <w:rFonts w:ascii="Courier New"/>
                        </w:rPr>
                      </w:rPrChange>
                    </w:rPr>
                    <w:t>num;</w:t>
                  </w:r>
                  <w:r w:rsidRPr="00173969">
                    <w:rPr>
                      <w:rFonts w:ascii="Courier New"/>
                      <w:spacing w:val="-1"/>
                      <w:lang w:val="pt-BR"/>
                      <w:rPrChange w:id="152" w:author="Pablo" w:date="2016-12-15T13:57:00Z">
                        <w:rPr>
                          <w:rFonts w:ascii="Courier New"/>
                          <w:spacing w:val="-1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53" w:author="Pablo" w:date="2016-12-15T13:57:00Z">
                        <w:rPr>
                          <w:rFonts w:ascii="Courier New"/>
                        </w:rPr>
                      </w:rPrChange>
                    </w:rPr>
                    <w:t>p =</w:t>
                  </w:r>
                  <w:r w:rsidRPr="00173969">
                    <w:rPr>
                      <w:rFonts w:ascii="Courier New"/>
                      <w:spacing w:val="-4"/>
                      <w:lang w:val="pt-BR"/>
                      <w:rPrChange w:id="154" w:author="Pablo" w:date="2016-12-15T13:57:00Z">
                        <w:rPr>
                          <w:rFonts w:ascii="Courier New"/>
                          <w:spacing w:val="-4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55" w:author="Pablo" w:date="2016-12-15T13:57:00Z">
                        <w:rPr>
                          <w:rFonts w:ascii="Courier New"/>
                        </w:rPr>
                      </w:rPrChange>
                    </w:rPr>
                    <w:t>&amp;num;</w:t>
                  </w:r>
                </w:p>
              </w:txbxContent>
            </v:textbox>
            <w10:wrap type="none"/>
            <w10:anchorlock/>
          </v:shape>
        </w:pict>
      </w:r>
    </w:p>
    <w:p w:rsidR="005F4848" w:rsidRDefault="005F4848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5F4848" w:rsidRPr="00004489" w:rsidRDefault="00173969">
      <w:pPr>
        <w:pStyle w:val="Corpodetexto"/>
        <w:spacing w:before="72"/>
        <w:ind w:left="222" w:right="92" w:firstLine="0"/>
        <w:rPr>
          <w:lang w:val="pt-BR"/>
          <w:rPrChange w:id="156" w:author="Pablo" w:date="2016-12-15T13:57:00Z">
            <w:rPr/>
          </w:rPrChange>
        </w:rPr>
      </w:pPr>
      <w:r w:rsidRPr="00173969">
        <w:rPr>
          <w:lang w:val="pt-BR"/>
          <w:rPrChange w:id="157" w:author="Pablo" w:date="2016-12-15T13:57:00Z">
            <w:rPr/>
          </w:rPrChange>
        </w:rPr>
        <w:t>Diga se cada uma das comparações é verdadeira ou falsa, e justifique sua</w:t>
      </w:r>
      <w:r w:rsidRPr="00173969">
        <w:rPr>
          <w:spacing w:val="-22"/>
          <w:lang w:val="pt-BR"/>
          <w:rPrChange w:id="158" w:author="Pablo" w:date="2016-12-15T13:57:00Z">
            <w:rPr>
              <w:spacing w:val="-22"/>
            </w:rPr>
          </w:rPrChange>
        </w:rPr>
        <w:t xml:space="preserve"> </w:t>
      </w:r>
      <w:r w:rsidRPr="00173969">
        <w:rPr>
          <w:lang w:val="pt-BR"/>
          <w:rPrChange w:id="159" w:author="Pablo" w:date="2016-12-15T13:57:00Z">
            <w:rPr/>
          </w:rPrChange>
        </w:rPr>
        <w:t>resposta: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160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Default="00A2705F">
      <w:pPr>
        <w:pStyle w:val="PargrafodaLista"/>
        <w:numPr>
          <w:ilvl w:val="1"/>
          <w:numId w:val="1"/>
        </w:numPr>
        <w:tabs>
          <w:tab w:val="left" w:pos="942"/>
        </w:tabs>
        <w:ind w:right="9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num 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&amp;p;</w:t>
      </w:r>
    </w:p>
    <w:p w:rsidR="005F4848" w:rsidRDefault="005F484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2C01A8" w:rsidRPr="004509AC" w:rsidRDefault="004509AC" w:rsidP="004509AC">
      <w:pPr>
        <w:pStyle w:val="Default"/>
        <w:spacing w:after="258"/>
        <w:ind w:left="708"/>
        <w:rPr>
          <w:b/>
        </w:rPr>
      </w:pPr>
      <w:r w:rsidRPr="004509AC">
        <w:rPr>
          <w:b/>
        </w:rPr>
        <w:t>FALSO, pois não há valor definido para num, portanto não é possível afirmar que o valor de num é igual ao numero do endereço de memória que está armazenado o ponteiro p;</w:t>
      </w:r>
    </w:p>
    <w:p w:rsidR="005F4848" w:rsidRDefault="00A2705F">
      <w:pPr>
        <w:pStyle w:val="PargrafodaLista"/>
        <w:numPr>
          <w:ilvl w:val="1"/>
          <w:numId w:val="1"/>
        </w:numPr>
        <w:tabs>
          <w:tab w:val="left" w:pos="942"/>
        </w:tabs>
        <w:ind w:right="9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num ==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*p;</w:t>
      </w:r>
    </w:p>
    <w:p w:rsidR="005F4848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2C01A8" w:rsidRPr="00004489" w:rsidRDefault="00173969" w:rsidP="004509AC">
      <w:pPr>
        <w:spacing w:before="9"/>
        <w:ind w:left="582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161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2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VERDADEIRO, pois a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3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variavel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4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num tem o mesmo conteúdo de p, pois o ponteiro p tem como 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5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conteudo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 xml:space="preserve"> o valor de num.</w:t>
      </w:r>
    </w:p>
    <w:p w:rsidR="002C01A8" w:rsidRPr="00004489" w:rsidRDefault="002C01A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167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Default="00A2705F">
      <w:pPr>
        <w:pStyle w:val="PargrafodaLista"/>
        <w:numPr>
          <w:ilvl w:val="1"/>
          <w:numId w:val="1"/>
        </w:numPr>
        <w:tabs>
          <w:tab w:val="left" w:pos="942"/>
        </w:tabs>
        <w:ind w:right="9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 ==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*num;</w:t>
      </w:r>
    </w:p>
    <w:p w:rsidR="005F4848" w:rsidRPr="004509AC" w:rsidRDefault="005F4848">
      <w:pPr>
        <w:spacing w:before="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1A8" w:rsidRPr="00004489" w:rsidRDefault="00173969" w:rsidP="004509AC">
      <w:pPr>
        <w:spacing w:before="7"/>
        <w:ind w:firstLine="582"/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8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169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FALSO, pois no trecho de código o num não é um ponteiro</w:t>
      </w:r>
    </w:p>
    <w:p w:rsidR="002C01A8" w:rsidRPr="00004489" w:rsidRDefault="002C01A8" w:rsidP="002C01A8">
      <w:pPr>
        <w:spacing w:before="7"/>
        <w:ind w:left="582"/>
        <w:rPr>
          <w:rFonts w:ascii="Times New Roman" w:eastAsia="Times New Roman" w:hAnsi="Times New Roman" w:cs="Times New Roman"/>
          <w:sz w:val="20"/>
          <w:szCs w:val="20"/>
          <w:lang w:val="pt-BR"/>
          <w:rPrChange w:id="170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2C01A8" w:rsidRDefault="00A2705F" w:rsidP="002C01A8">
      <w:pPr>
        <w:pStyle w:val="PargrafodaLista"/>
        <w:numPr>
          <w:ilvl w:val="1"/>
          <w:numId w:val="1"/>
        </w:numPr>
        <w:tabs>
          <w:tab w:val="left" w:pos="942"/>
        </w:tabs>
        <w:ind w:right="9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 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&amp;num;</w:t>
      </w:r>
    </w:p>
    <w:p w:rsidR="004509AC" w:rsidRPr="004509AC" w:rsidRDefault="004509AC" w:rsidP="004509AC">
      <w:pPr>
        <w:pStyle w:val="PargrafodaLista"/>
        <w:tabs>
          <w:tab w:val="left" w:pos="942"/>
        </w:tabs>
        <w:ind w:left="942" w:right="933"/>
        <w:rPr>
          <w:rFonts w:ascii="Times New Roman" w:eastAsia="Times New Roman" w:hAnsi="Times New Roman" w:cs="Times New Roman"/>
          <w:u w:val="single"/>
        </w:rPr>
      </w:pPr>
    </w:p>
    <w:p w:rsidR="002C01A8" w:rsidRPr="00004489" w:rsidRDefault="00173969" w:rsidP="004509AC">
      <w:pPr>
        <w:tabs>
          <w:tab w:val="left" w:pos="942"/>
        </w:tabs>
        <w:ind w:left="579" w:right="933"/>
        <w:rPr>
          <w:rFonts w:ascii="Times New Roman" w:eastAsia="Times New Roman" w:hAnsi="Times New Roman" w:cs="Times New Roman"/>
          <w:b/>
          <w:lang w:val="pt-BR"/>
          <w:rPrChange w:id="171" w:author="Pablo" w:date="2016-12-15T13:57:00Z">
            <w:rPr>
              <w:rFonts w:ascii="Times New Roman" w:eastAsia="Times New Roman" w:hAnsi="Times New Roman" w:cs="Times New Roman"/>
              <w:b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lang w:val="pt-BR"/>
          <w:rPrChange w:id="172" w:author="Pablo" w:date="2016-12-15T13:57:00Z">
            <w:rPr>
              <w:rFonts w:ascii="Times New Roman" w:eastAsia="Times New Roman" w:hAnsi="Times New Roman" w:cs="Times New Roman"/>
              <w:b/>
            </w:rPr>
          </w:rPrChange>
        </w:rPr>
        <w:tab/>
        <w:t>VERDADEIRO, pois no trecho de código o ponteiro está recebendo o endereço de memória de num, ou seja p é igual a num.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b/>
          <w:sz w:val="20"/>
          <w:szCs w:val="20"/>
          <w:lang w:val="pt-BR"/>
          <w:rPrChange w:id="173" w:author="Pablo" w:date="2016-12-15T13:57:00Z">
            <w:rPr>
              <w:rFonts w:ascii="Times New Roman" w:eastAsia="Times New Roman" w:hAnsi="Times New Roman" w:cs="Times New Roman"/>
              <w:b/>
              <w:sz w:val="20"/>
              <w:szCs w:val="20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1331" w:hanging="357"/>
        <w:rPr>
          <w:rFonts w:ascii="Times New Roman" w:eastAsia="Times New Roman" w:hAnsi="Times New Roman" w:cs="Times New Roman"/>
          <w:lang w:val="pt-BR"/>
          <w:rPrChange w:id="174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175" w:author="Pablo" w:date="2016-12-15T13:57:00Z">
            <w:rPr>
              <w:rFonts w:ascii="Times New Roman" w:hAnsi="Times New Roman"/>
            </w:rPr>
          </w:rPrChange>
        </w:rPr>
        <w:t>O trecho de código abaixo falta uma linha para funcionar. Insira essa linha no código</w:t>
      </w:r>
      <w:r w:rsidRPr="00173969">
        <w:rPr>
          <w:rFonts w:ascii="Times New Roman" w:hAnsi="Times New Roman"/>
          <w:spacing w:val="-22"/>
          <w:lang w:val="pt-BR"/>
          <w:rPrChange w:id="176" w:author="Pablo" w:date="2016-12-15T13:57:00Z">
            <w:rPr>
              <w:rFonts w:ascii="Times New Roman" w:hAnsi="Times New Roman"/>
              <w:spacing w:val="-22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177" w:author="Pablo" w:date="2016-12-15T13:57:00Z">
            <w:rPr>
              <w:rFonts w:ascii="Times New Roman" w:hAnsi="Times New Roman"/>
            </w:rPr>
          </w:rPrChange>
        </w:rPr>
        <w:t>e justifique o porquê dela ser</w:t>
      </w:r>
      <w:r w:rsidRPr="00173969">
        <w:rPr>
          <w:rFonts w:ascii="Times New Roman" w:hAnsi="Times New Roman"/>
          <w:spacing w:val="-10"/>
          <w:lang w:val="pt-BR"/>
          <w:rPrChange w:id="178" w:author="Pablo" w:date="2016-12-15T13:57:00Z">
            <w:rPr>
              <w:rFonts w:ascii="Times New Roman" w:hAnsi="Times New Roman"/>
              <w:spacing w:val="-10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179" w:author="Pablo" w:date="2016-12-15T13:57:00Z">
            <w:rPr>
              <w:rFonts w:ascii="Times New Roman" w:hAnsi="Times New Roman"/>
            </w:rPr>
          </w:rPrChange>
        </w:rPr>
        <w:t>necessária: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18"/>
          <w:szCs w:val="18"/>
          <w:lang w:val="pt-BR"/>
          <w:rPrChange w:id="180" w:author="Pablo" w:date="2016-12-15T13:57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</w:p>
    <w:p w:rsidR="005F4848" w:rsidRDefault="00173969">
      <w:pPr>
        <w:spacing w:line="910" w:lineRule="exact"/>
        <w:ind w:left="109"/>
        <w:rPr>
          <w:rFonts w:ascii="Times New Roman" w:eastAsia="Times New Roman" w:hAnsi="Times New Roman" w:cs="Times New Roman"/>
          <w:position w:val="-17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17"/>
          <w:sz w:val="20"/>
          <w:szCs w:val="20"/>
        </w:rPr>
      </w:r>
      <w:r>
        <w:rPr>
          <w:rFonts w:ascii="Times New Roman" w:eastAsia="Times New Roman" w:hAnsi="Times New Roman" w:cs="Times New Roman"/>
          <w:position w:val="-17"/>
          <w:sz w:val="20"/>
          <w:szCs w:val="20"/>
        </w:rPr>
        <w:pict>
          <v:shape id="_x0000_s1039" type="#_x0000_t202" style="width:436.55pt;height:45.55pt;mso-position-horizontal-relative:char;mso-position-vertical-relative:line" fillcolor="#f1f1f1" strokeweight=".48pt">
            <v:textbox inset="0,0,0,0">
              <w:txbxContent>
                <w:p w:rsidR="009D1F2C" w:rsidRPr="00004489" w:rsidRDefault="00173969">
                  <w:pPr>
                    <w:pStyle w:val="Corpodetexto"/>
                    <w:spacing w:before="23"/>
                    <w:ind w:left="108" w:firstLine="0"/>
                    <w:rPr>
                      <w:rFonts w:ascii="Courier New" w:eastAsia="Courier New" w:hAnsi="Courier New" w:cs="Courier New"/>
                      <w:lang w:val="pt-BR"/>
                      <w:rPrChange w:id="181" w:author="Pablo" w:date="2016-12-15T13:57:00Z">
                        <w:rPr>
                          <w:rFonts w:ascii="Courier New" w:eastAsia="Courier New" w:hAnsi="Courier New" w:cs="Courier New"/>
                        </w:rPr>
                      </w:rPrChange>
                    </w:rPr>
                  </w:pPr>
                  <w:proofErr w:type="spellStart"/>
                  <w:r w:rsidRPr="00173969">
                    <w:rPr>
                      <w:rFonts w:ascii="Courier New"/>
                      <w:lang w:val="pt-BR"/>
                      <w:rPrChange w:id="182" w:author="Pablo" w:date="2016-12-15T13:57:00Z">
                        <w:rPr>
                          <w:rFonts w:ascii="Courier New"/>
                        </w:rPr>
                      </w:rPrChange>
                    </w:rPr>
                    <w:t>int</w:t>
                  </w:r>
                  <w:proofErr w:type="spellEnd"/>
                  <w:r w:rsidRPr="00173969">
                    <w:rPr>
                      <w:rFonts w:ascii="Courier New"/>
                      <w:lang w:val="pt-BR"/>
                      <w:rPrChange w:id="183" w:author="Pablo" w:date="2016-12-15T13:57:00Z">
                        <w:rPr>
                          <w:rFonts w:ascii="Courier New"/>
                        </w:rPr>
                      </w:rPrChange>
                    </w:rPr>
                    <w:t xml:space="preserve"> num,</w:t>
                  </w:r>
                  <w:r w:rsidRPr="00173969">
                    <w:rPr>
                      <w:rFonts w:ascii="Courier New"/>
                      <w:spacing w:val="-7"/>
                      <w:lang w:val="pt-BR"/>
                      <w:rPrChange w:id="184" w:author="Pablo" w:date="2016-12-15T13:57:00Z">
                        <w:rPr>
                          <w:rFonts w:ascii="Courier New"/>
                          <w:spacing w:val="-7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85" w:author="Pablo" w:date="2016-12-15T13:57:00Z">
                        <w:rPr>
                          <w:rFonts w:ascii="Courier New"/>
                        </w:rPr>
                      </w:rPrChange>
                    </w:rPr>
                    <w:t>*</w:t>
                  </w:r>
                  <w:proofErr w:type="spellStart"/>
                  <w:r w:rsidRPr="00173969">
                    <w:rPr>
                      <w:rFonts w:ascii="Courier New"/>
                      <w:lang w:val="pt-BR"/>
                      <w:rPrChange w:id="186" w:author="Pablo" w:date="2016-12-15T13:57:00Z">
                        <w:rPr>
                          <w:rFonts w:ascii="Courier New"/>
                        </w:rPr>
                      </w:rPrChange>
                    </w:rPr>
                    <w:t>pont</w:t>
                  </w:r>
                  <w:proofErr w:type="spellEnd"/>
                  <w:r w:rsidRPr="00173969">
                    <w:rPr>
                      <w:rFonts w:ascii="Courier New"/>
                      <w:lang w:val="pt-BR"/>
                      <w:rPrChange w:id="187" w:author="Pablo" w:date="2016-12-15T13:57:00Z">
                        <w:rPr>
                          <w:rFonts w:ascii="Courier New"/>
                        </w:rPr>
                      </w:rPrChange>
                    </w:rPr>
                    <w:t>;</w:t>
                  </w:r>
                </w:p>
                <w:p w:rsidR="009D1F2C" w:rsidRPr="00004489" w:rsidRDefault="00173969">
                  <w:pPr>
                    <w:pStyle w:val="Corpodetexto"/>
                    <w:spacing w:before="39"/>
                    <w:ind w:left="108" w:firstLine="0"/>
                    <w:rPr>
                      <w:rFonts w:ascii="Courier New" w:eastAsia="Courier New" w:hAnsi="Courier New" w:cs="Courier New"/>
                      <w:lang w:val="pt-BR"/>
                      <w:rPrChange w:id="188" w:author="Pablo" w:date="2016-12-15T13:57:00Z">
                        <w:rPr>
                          <w:rFonts w:ascii="Courier New" w:eastAsia="Courier New" w:hAnsi="Courier New" w:cs="Courier New"/>
                        </w:rPr>
                      </w:rPrChange>
                    </w:rPr>
                  </w:pPr>
                  <w:r w:rsidRPr="00173969">
                    <w:rPr>
                      <w:rFonts w:ascii="Courier New"/>
                      <w:lang w:val="pt-BR"/>
                      <w:rPrChange w:id="189" w:author="Pablo" w:date="2016-12-15T13:57:00Z">
                        <w:rPr>
                          <w:rFonts w:ascii="Courier New"/>
                        </w:rPr>
                      </w:rPrChange>
                    </w:rPr>
                    <w:t>*</w:t>
                  </w:r>
                  <w:proofErr w:type="spellStart"/>
                  <w:r w:rsidRPr="00173969">
                    <w:rPr>
                      <w:rFonts w:ascii="Courier New"/>
                      <w:lang w:val="pt-BR"/>
                      <w:rPrChange w:id="190" w:author="Pablo" w:date="2016-12-15T13:57:00Z">
                        <w:rPr>
                          <w:rFonts w:ascii="Courier New"/>
                        </w:rPr>
                      </w:rPrChange>
                    </w:rPr>
                    <w:t>pont</w:t>
                  </w:r>
                  <w:proofErr w:type="spellEnd"/>
                  <w:r w:rsidRPr="00173969">
                    <w:rPr>
                      <w:rFonts w:ascii="Courier New"/>
                      <w:lang w:val="pt-BR"/>
                      <w:rPrChange w:id="191" w:author="Pablo" w:date="2016-12-15T13:57:00Z">
                        <w:rPr>
                          <w:rFonts w:ascii="Courier New"/>
                        </w:rPr>
                      </w:rPrChange>
                    </w:rPr>
                    <w:t xml:space="preserve"> =</w:t>
                  </w:r>
                  <w:r w:rsidRPr="00173969">
                    <w:rPr>
                      <w:rFonts w:ascii="Courier New"/>
                      <w:spacing w:val="-5"/>
                      <w:lang w:val="pt-BR"/>
                      <w:rPrChange w:id="192" w:author="Pablo" w:date="2016-12-15T13:57:00Z">
                        <w:rPr>
                          <w:rFonts w:ascii="Courier New"/>
                          <w:spacing w:val="-5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/>
                      <w:lang w:val="pt-BR"/>
                      <w:rPrChange w:id="193" w:author="Pablo" w:date="2016-12-15T13:57:00Z">
                        <w:rPr>
                          <w:rFonts w:ascii="Courier New"/>
                        </w:rPr>
                      </w:rPrChange>
                    </w:rPr>
                    <w:t>10;</w:t>
                  </w:r>
                </w:p>
                <w:p w:rsidR="009D1F2C" w:rsidRPr="00004489" w:rsidRDefault="00173969">
                  <w:pPr>
                    <w:pStyle w:val="Corpodetexto"/>
                    <w:spacing w:before="38"/>
                    <w:ind w:left="108" w:firstLine="0"/>
                    <w:rPr>
                      <w:rFonts w:ascii="Courier New" w:eastAsia="Courier New" w:hAnsi="Courier New" w:cs="Courier New"/>
                      <w:lang w:val="pt-BR"/>
                      <w:rPrChange w:id="194" w:author="Pablo" w:date="2016-12-15T13:57:00Z">
                        <w:rPr>
                          <w:rFonts w:ascii="Courier New" w:eastAsia="Courier New" w:hAnsi="Courier New" w:cs="Courier New"/>
                        </w:rPr>
                      </w:rPrChange>
                    </w:rPr>
                  </w:pPr>
                  <w:proofErr w:type="spellStart"/>
                  <w:r w:rsidRPr="00173969">
                    <w:rPr>
                      <w:rFonts w:ascii="Courier New" w:hAnsi="Courier New"/>
                      <w:lang w:val="pt-BR"/>
                      <w:rPrChange w:id="195" w:author="Pablo" w:date="2016-12-15T13:57:00Z">
                        <w:rPr>
                          <w:rFonts w:ascii="Courier New" w:hAnsi="Courier New"/>
                        </w:rPr>
                      </w:rPrChange>
                    </w:rPr>
                    <w:t>printf</w:t>
                  </w:r>
                  <w:proofErr w:type="spellEnd"/>
                  <w:r w:rsidRPr="00173969">
                    <w:rPr>
                      <w:rFonts w:ascii="Courier New" w:hAnsi="Courier New"/>
                      <w:lang w:val="pt-BR"/>
                      <w:rPrChange w:id="196" w:author="Pablo" w:date="2016-12-15T13:57:00Z">
                        <w:rPr>
                          <w:rFonts w:ascii="Courier New" w:hAnsi="Courier New"/>
                        </w:rPr>
                      </w:rPrChange>
                    </w:rPr>
                    <w:t>("o número é %d",</w:t>
                  </w:r>
                  <w:r w:rsidRPr="00173969">
                    <w:rPr>
                      <w:rFonts w:ascii="Courier New" w:hAnsi="Courier New"/>
                      <w:spacing w:val="-13"/>
                      <w:lang w:val="pt-BR"/>
                      <w:rPrChange w:id="197" w:author="Pablo" w:date="2016-12-15T13:57:00Z">
                        <w:rPr>
                          <w:rFonts w:ascii="Courier New" w:hAnsi="Courier New"/>
                          <w:spacing w:val="-13"/>
                        </w:rPr>
                      </w:rPrChange>
                    </w:rPr>
                    <w:t xml:space="preserve"> </w:t>
                  </w:r>
                  <w:r w:rsidRPr="00173969">
                    <w:rPr>
                      <w:rFonts w:ascii="Courier New" w:hAnsi="Courier New"/>
                      <w:lang w:val="pt-BR"/>
                      <w:rPrChange w:id="198" w:author="Pablo" w:date="2016-12-15T13:57:00Z">
                        <w:rPr>
                          <w:rFonts w:ascii="Courier New" w:hAnsi="Courier New"/>
                        </w:rPr>
                      </w:rPrChange>
                    </w:rPr>
                    <w:t>num);</w:t>
                  </w:r>
                </w:p>
              </w:txbxContent>
            </v:textbox>
            <w10:wrap type="none"/>
            <w10:anchorlock/>
          </v:shape>
        </w:pict>
      </w:r>
    </w:p>
    <w:p w:rsidR="00042B93" w:rsidRPr="00004489" w:rsidRDefault="00173969">
      <w:pPr>
        <w:spacing w:line="910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199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position w:val="-17"/>
          <w:sz w:val="24"/>
          <w:szCs w:val="24"/>
          <w:lang w:val="pt-BR"/>
          <w:rPrChange w:id="200" w:author="Pablo" w:date="2016-12-15T13:57:00Z">
            <w:rPr>
              <w:rFonts w:ascii="Times New Roman" w:eastAsia="Times New Roman" w:hAnsi="Times New Roman" w:cs="Times New Roman"/>
              <w:b/>
              <w:position w:val="-17"/>
              <w:sz w:val="24"/>
              <w:szCs w:val="24"/>
            </w:rPr>
          </w:rPrChange>
        </w:rPr>
        <w:t>exe8_</w:t>
      </w:r>
      <w:proofErr w:type="spellStart"/>
      <w:r w:rsidRPr="00173969">
        <w:rPr>
          <w:rFonts w:ascii="Times New Roman" w:eastAsia="Times New Roman" w:hAnsi="Times New Roman" w:cs="Times New Roman"/>
          <w:b/>
          <w:position w:val="-17"/>
          <w:sz w:val="24"/>
          <w:szCs w:val="24"/>
          <w:lang w:val="pt-BR"/>
          <w:rPrChange w:id="201" w:author="Pablo" w:date="2016-12-15T13:57:00Z">
            <w:rPr>
              <w:rFonts w:ascii="Times New Roman" w:eastAsia="Times New Roman" w:hAnsi="Times New Roman" w:cs="Times New Roman"/>
              <w:b/>
              <w:position w:val="-17"/>
              <w:sz w:val="24"/>
              <w:szCs w:val="24"/>
            </w:rPr>
          </w:rPrChange>
        </w:rPr>
        <w:t>listao_ponteiros</w:t>
      </w:r>
      <w:proofErr w:type="spellEnd"/>
      <w:r w:rsidRPr="00173969">
        <w:rPr>
          <w:rFonts w:ascii="Times New Roman" w:eastAsia="Times New Roman" w:hAnsi="Times New Roman" w:cs="Times New Roman"/>
          <w:b/>
          <w:position w:val="-17"/>
          <w:sz w:val="24"/>
          <w:szCs w:val="24"/>
          <w:lang w:val="pt-BR"/>
          <w:rPrChange w:id="202" w:author="Pablo" w:date="2016-12-15T13:57:00Z">
            <w:rPr>
              <w:rFonts w:ascii="Times New Roman" w:eastAsia="Times New Roman" w:hAnsi="Times New Roman" w:cs="Times New Roman"/>
              <w:b/>
              <w:position w:val="-17"/>
              <w:sz w:val="24"/>
              <w:szCs w:val="24"/>
            </w:rPr>
          </w:rPrChange>
        </w:rPr>
        <w:t>(resolução ta dentro da pasta)</w:t>
      </w:r>
    </w:p>
    <w:p w:rsidR="005F4848" w:rsidRPr="00004489" w:rsidRDefault="005F4848">
      <w:pPr>
        <w:spacing w:before="11"/>
        <w:rPr>
          <w:rFonts w:ascii="Times New Roman" w:eastAsia="Times New Roman" w:hAnsi="Times New Roman" w:cs="Times New Roman"/>
          <w:sz w:val="10"/>
          <w:szCs w:val="10"/>
          <w:lang w:val="pt-BR"/>
          <w:rPrChange w:id="203" w:author="Pablo" w:date="2016-12-15T13:57:00Z">
            <w:rPr>
              <w:rFonts w:ascii="Times New Roman" w:eastAsia="Times New Roman" w:hAnsi="Times New Roman" w:cs="Times New Roman"/>
              <w:sz w:val="10"/>
              <w:szCs w:val="10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72" w:line="278" w:lineRule="auto"/>
        <w:ind w:right="968" w:hanging="357"/>
        <w:rPr>
          <w:rFonts w:ascii="Times New Roman" w:eastAsia="Times New Roman" w:hAnsi="Times New Roman" w:cs="Times New Roman"/>
          <w:lang w:val="pt-BR"/>
          <w:rPrChange w:id="204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205" w:author="Pablo" w:date="2016-12-15T13:57:00Z">
            <w:rPr>
              <w:rFonts w:ascii="Times New Roman" w:hAnsi="Times New Roman"/>
            </w:rPr>
          </w:rPrChange>
        </w:rPr>
        <w:t>Escreva um trecho de código que divida o conteúdo de uma variável X por 2 sem utilizar</w:t>
      </w:r>
      <w:r w:rsidRPr="00173969">
        <w:rPr>
          <w:rFonts w:ascii="Times New Roman" w:hAnsi="Times New Roman"/>
          <w:spacing w:val="-20"/>
          <w:lang w:val="pt-BR"/>
          <w:rPrChange w:id="206" w:author="Pablo" w:date="2016-12-15T13:57:00Z">
            <w:rPr>
              <w:rFonts w:ascii="Times New Roman" w:hAnsi="Times New Roman"/>
              <w:spacing w:val="-20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07" w:author="Pablo" w:date="2016-12-15T13:57:00Z">
            <w:rPr>
              <w:rFonts w:ascii="Times New Roman" w:hAnsi="Times New Roman"/>
            </w:rPr>
          </w:rPrChange>
        </w:rPr>
        <w:t>o X na</w:t>
      </w:r>
      <w:r w:rsidRPr="00173969">
        <w:rPr>
          <w:rFonts w:ascii="Times New Roman" w:hAnsi="Times New Roman"/>
          <w:spacing w:val="-1"/>
          <w:lang w:val="pt-BR"/>
          <w:rPrChange w:id="208" w:author="Pablo" w:date="2016-12-15T13:57:00Z">
            <w:rPr>
              <w:rFonts w:ascii="Times New Roman" w:hAnsi="Times New Roman"/>
              <w:spacing w:val="-1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09" w:author="Pablo" w:date="2016-12-15T13:57:00Z">
            <w:rPr>
              <w:rFonts w:ascii="Times New Roman" w:hAnsi="Times New Roman"/>
            </w:rPr>
          </w:rPrChange>
        </w:rPr>
        <w:t>expressão.</w:t>
      </w:r>
    </w:p>
    <w:p w:rsidR="001A72A4" w:rsidRPr="00004489" w:rsidRDefault="001A72A4" w:rsidP="001A72A4">
      <w:pPr>
        <w:pStyle w:val="PargrafodaLista"/>
        <w:tabs>
          <w:tab w:val="left" w:pos="580"/>
        </w:tabs>
        <w:spacing w:before="72" w:line="278" w:lineRule="auto"/>
        <w:ind w:left="579" w:right="968"/>
        <w:rPr>
          <w:rFonts w:ascii="Times New Roman" w:eastAsia="Times New Roman" w:hAnsi="Times New Roman" w:cs="Times New Roman"/>
          <w:u w:val="single"/>
          <w:lang w:val="pt-BR"/>
          <w:rPrChange w:id="210" w:author="Pablo" w:date="2016-12-15T13:57:00Z">
            <w:rPr>
              <w:rFonts w:ascii="Times New Roman" w:eastAsia="Times New Roman" w:hAnsi="Times New Roman" w:cs="Times New Roman"/>
              <w:u w:val="single"/>
            </w:rPr>
          </w:rPrChange>
        </w:rPr>
      </w:pPr>
    </w:p>
    <w:p w:rsidR="001A72A4" w:rsidRPr="00004489" w:rsidRDefault="00173969" w:rsidP="001A72A4">
      <w:pPr>
        <w:pStyle w:val="PargrafodaLista"/>
        <w:tabs>
          <w:tab w:val="left" w:pos="580"/>
        </w:tabs>
        <w:spacing w:before="72" w:line="278" w:lineRule="auto"/>
        <w:ind w:left="579" w:right="968"/>
        <w:rPr>
          <w:rFonts w:ascii="Times New Roman" w:eastAsia="Times New Roman" w:hAnsi="Times New Roman" w:cs="Times New Roman"/>
          <w:b/>
          <w:lang w:val="pt-BR"/>
          <w:rPrChange w:id="211" w:author="Pablo" w:date="2016-12-15T13:57:00Z">
            <w:rPr>
              <w:rFonts w:ascii="Times New Roman" w:eastAsia="Times New Roman" w:hAnsi="Times New Roman" w:cs="Times New Roman"/>
              <w:b/>
            </w:rPr>
          </w:rPrChange>
        </w:rPr>
      </w:pPr>
      <w:r w:rsidRPr="00173969">
        <w:rPr>
          <w:rFonts w:ascii="Times New Roman" w:hAnsi="Times New Roman"/>
          <w:b/>
          <w:lang w:val="pt-BR"/>
          <w:rPrChange w:id="212" w:author="Pablo" w:date="2016-12-15T13:57:00Z">
            <w:rPr>
              <w:rFonts w:ascii="Times New Roman" w:hAnsi="Times New Roman"/>
              <w:b/>
            </w:rPr>
          </w:rPrChange>
        </w:rPr>
        <w:t>Exe9_</w:t>
      </w:r>
      <w:proofErr w:type="spellStart"/>
      <w:r w:rsidRPr="00173969">
        <w:rPr>
          <w:rFonts w:ascii="Times New Roman" w:hAnsi="Times New Roman"/>
          <w:b/>
          <w:lang w:val="pt-BR"/>
          <w:rPrChange w:id="213" w:author="Pablo" w:date="2016-12-15T13:57:00Z">
            <w:rPr>
              <w:rFonts w:ascii="Times New Roman" w:hAnsi="Times New Roman"/>
              <w:b/>
            </w:rPr>
          </w:rPrChange>
        </w:rPr>
        <w:t>listao_ponteiros</w:t>
      </w:r>
      <w:proofErr w:type="spellEnd"/>
      <w:r w:rsidRPr="00173969">
        <w:rPr>
          <w:rFonts w:ascii="Times New Roman" w:hAnsi="Times New Roman"/>
          <w:b/>
          <w:lang w:val="pt-BR"/>
          <w:rPrChange w:id="214" w:author="Pablo" w:date="2016-12-15T13:57:00Z">
            <w:rPr>
              <w:rFonts w:ascii="Times New Roman" w:hAnsi="Times New Roman"/>
              <w:b/>
            </w:rPr>
          </w:rPrChange>
        </w:rPr>
        <w:t>(resolução ta dentro da pasta)</w:t>
      </w: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197"/>
        <w:ind w:right="92" w:hanging="357"/>
        <w:rPr>
          <w:rFonts w:ascii="Times New Roman" w:eastAsia="Times New Roman" w:hAnsi="Times New Roman" w:cs="Times New Roman"/>
          <w:lang w:val="pt-BR"/>
          <w:rPrChange w:id="215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216" w:author="Pablo" w:date="2016-12-15T13:57:00Z">
            <w:rPr>
              <w:rFonts w:ascii="Times New Roman" w:hAnsi="Times New Roman"/>
            </w:rPr>
          </w:rPrChange>
        </w:rPr>
        <w:t xml:space="preserve">Supondo que p seja um ponteiro para </w:t>
      </w:r>
      <w:proofErr w:type="spellStart"/>
      <w:r w:rsidRPr="00173969">
        <w:rPr>
          <w:rFonts w:ascii="Times New Roman" w:hAnsi="Times New Roman"/>
          <w:lang w:val="pt-BR"/>
          <w:rPrChange w:id="217" w:author="Pablo" w:date="2016-12-15T13:57:00Z">
            <w:rPr>
              <w:rFonts w:ascii="Times New Roman" w:hAnsi="Times New Roman"/>
            </w:rPr>
          </w:rPrChange>
        </w:rPr>
        <w:t>float</w:t>
      </w:r>
      <w:proofErr w:type="spellEnd"/>
      <w:r w:rsidRPr="00173969">
        <w:rPr>
          <w:rFonts w:ascii="Times New Roman" w:hAnsi="Times New Roman"/>
          <w:lang w:val="pt-BR"/>
          <w:rPrChange w:id="218" w:author="Pablo" w:date="2016-12-15T13:57:00Z">
            <w:rPr>
              <w:rFonts w:ascii="Times New Roman" w:hAnsi="Times New Roman"/>
            </w:rPr>
          </w:rPrChange>
        </w:rPr>
        <w:t>, explique a diferença entre os comandos</w:t>
      </w:r>
      <w:r w:rsidRPr="00173969">
        <w:rPr>
          <w:rFonts w:ascii="Times New Roman" w:hAnsi="Times New Roman"/>
          <w:spacing w:val="-19"/>
          <w:lang w:val="pt-BR"/>
          <w:rPrChange w:id="219" w:author="Pablo" w:date="2016-12-15T13:57:00Z">
            <w:rPr>
              <w:rFonts w:ascii="Times New Roman" w:hAnsi="Times New Roman"/>
              <w:spacing w:val="-1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20" w:author="Pablo" w:date="2016-12-15T13:57:00Z">
            <w:rPr>
              <w:rFonts w:ascii="Times New Roman" w:hAnsi="Times New Roman"/>
            </w:rPr>
          </w:rPrChange>
        </w:rPr>
        <w:t>p++,</w:t>
      </w:r>
    </w:p>
    <w:p w:rsidR="005F4848" w:rsidRPr="00004489" w:rsidRDefault="00173969" w:rsidP="001A72A4">
      <w:pPr>
        <w:pStyle w:val="Corpodetexto"/>
        <w:spacing w:before="37"/>
        <w:ind w:right="3132" w:firstLine="0"/>
        <w:rPr>
          <w:lang w:val="pt-BR"/>
          <w:rPrChange w:id="221" w:author="Pablo" w:date="2016-12-15T13:57:00Z">
            <w:rPr/>
          </w:rPrChange>
        </w:rPr>
      </w:pPr>
      <w:r w:rsidRPr="00173969">
        <w:rPr>
          <w:lang w:val="pt-BR"/>
          <w:rPrChange w:id="222" w:author="Pablo" w:date="2016-12-15T13:57:00Z">
            <w:rPr/>
          </w:rPrChange>
        </w:rPr>
        <w:t>*p++, (*p)++, e</w:t>
      </w:r>
      <w:r w:rsidRPr="00173969">
        <w:rPr>
          <w:spacing w:val="-3"/>
          <w:lang w:val="pt-BR"/>
          <w:rPrChange w:id="223" w:author="Pablo" w:date="2016-12-15T13:57:00Z">
            <w:rPr>
              <w:spacing w:val="-3"/>
            </w:rPr>
          </w:rPrChange>
        </w:rPr>
        <w:t xml:space="preserve"> </w:t>
      </w:r>
      <w:r w:rsidRPr="00173969">
        <w:rPr>
          <w:lang w:val="pt-BR"/>
          <w:rPrChange w:id="224" w:author="Pablo" w:date="2016-12-15T13:57:00Z">
            <w:rPr/>
          </w:rPrChange>
        </w:rPr>
        <w:t>*(p++);</w:t>
      </w:r>
    </w:p>
    <w:p w:rsidR="001A72A4" w:rsidRPr="00004489" w:rsidRDefault="001A72A4" w:rsidP="001A72A4">
      <w:pPr>
        <w:pStyle w:val="Corpodetexto"/>
        <w:spacing w:before="37"/>
        <w:ind w:right="3132" w:firstLine="0"/>
        <w:rPr>
          <w:lang w:val="pt-BR"/>
          <w:rPrChange w:id="225" w:author="Pablo" w:date="2016-12-15T13:57:00Z">
            <w:rPr/>
          </w:rPrChange>
        </w:rPr>
      </w:pPr>
    </w:p>
    <w:p w:rsidR="001A72A4" w:rsidRPr="00004489" w:rsidRDefault="001A72A4" w:rsidP="001A72A4">
      <w:pPr>
        <w:pStyle w:val="Corpodetexto"/>
        <w:spacing w:before="37"/>
        <w:ind w:right="3132" w:firstLine="0"/>
        <w:rPr>
          <w:lang w:val="pt-BR"/>
          <w:rPrChange w:id="226" w:author="Pablo" w:date="2016-12-15T13:57:00Z">
            <w:rPr/>
          </w:rPrChange>
        </w:rPr>
      </w:pPr>
    </w:p>
    <w:p w:rsidR="001A72A4" w:rsidRPr="00004489" w:rsidRDefault="00173969" w:rsidP="001A72A4">
      <w:pPr>
        <w:pStyle w:val="Corpodetexto"/>
        <w:spacing w:before="37"/>
        <w:ind w:right="3132" w:firstLine="0"/>
        <w:rPr>
          <w:b/>
          <w:sz w:val="24"/>
          <w:szCs w:val="24"/>
          <w:u w:val="single"/>
          <w:lang w:val="pt-BR"/>
          <w:rPrChange w:id="227" w:author="Pablo" w:date="2016-12-15T13:57:00Z">
            <w:rPr>
              <w:b/>
              <w:sz w:val="24"/>
              <w:szCs w:val="24"/>
              <w:u w:val="single"/>
            </w:rPr>
          </w:rPrChange>
        </w:rPr>
      </w:pPr>
      <w:r w:rsidRPr="00173969">
        <w:rPr>
          <w:b/>
          <w:sz w:val="24"/>
          <w:szCs w:val="24"/>
          <w:lang w:val="pt-BR"/>
          <w:rPrChange w:id="228" w:author="Pablo" w:date="2016-12-15T13:57:00Z">
            <w:rPr>
              <w:b/>
              <w:sz w:val="24"/>
              <w:szCs w:val="24"/>
            </w:rPr>
          </w:rPrChange>
        </w:rPr>
        <w:t>p++:O ponteiro avança para a próxima posição do vetor, por exemplo: p=</w:t>
      </w:r>
      <w:proofErr w:type="spellStart"/>
      <w:r w:rsidRPr="00173969">
        <w:rPr>
          <w:b/>
          <w:sz w:val="24"/>
          <w:szCs w:val="24"/>
          <w:lang w:val="pt-BR"/>
          <w:rPrChange w:id="229" w:author="Pablo" w:date="2016-12-15T13:57:00Z">
            <w:rPr>
              <w:b/>
              <w:sz w:val="24"/>
              <w:szCs w:val="24"/>
            </w:rPr>
          </w:rPrChange>
        </w:rPr>
        <w:t>vet</w:t>
      </w:r>
      <w:proofErr w:type="spellEnd"/>
      <w:r w:rsidRPr="00173969">
        <w:rPr>
          <w:b/>
          <w:sz w:val="24"/>
          <w:szCs w:val="24"/>
          <w:lang w:val="pt-BR"/>
          <w:rPrChange w:id="230" w:author="Pablo" w:date="2016-12-15T13:57:00Z">
            <w:rPr>
              <w:b/>
              <w:sz w:val="24"/>
              <w:szCs w:val="24"/>
            </w:rPr>
          </w:rPrChange>
        </w:rPr>
        <w:t xml:space="preserve">[0], após o incremento o ponteiro vai para o </w:t>
      </w:r>
      <w:proofErr w:type="spellStart"/>
      <w:r w:rsidRPr="00173969">
        <w:rPr>
          <w:b/>
          <w:sz w:val="24"/>
          <w:szCs w:val="24"/>
          <w:lang w:val="pt-BR"/>
          <w:rPrChange w:id="231" w:author="Pablo" w:date="2016-12-15T13:57:00Z">
            <w:rPr>
              <w:b/>
              <w:sz w:val="24"/>
              <w:szCs w:val="24"/>
            </w:rPr>
          </w:rPrChange>
        </w:rPr>
        <w:t>próxino</w:t>
      </w:r>
      <w:proofErr w:type="spellEnd"/>
      <w:r w:rsidRPr="00173969">
        <w:rPr>
          <w:b/>
          <w:sz w:val="24"/>
          <w:szCs w:val="24"/>
          <w:lang w:val="pt-BR"/>
          <w:rPrChange w:id="232" w:author="Pablo" w:date="2016-12-15T13:57:00Z">
            <w:rPr>
              <w:b/>
              <w:sz w:val="24"/>
              <w:szCs w:val="24"/>
            </w:rPr>
          </w:rPrChange>
        </w:rPr>
        <w:t xml:space="preserve"> endereço do vetor p=</w:t>
      </w:r>
      <w:proofErr w:type="spellStart"/>
      <w:r w:rsidRPr="00173969">
        <w:rPr>
          <w:b/>
          <w:sz w:val="24"/>
          <w:szCs w:val="24"/>
          <w:lang w:val="pt-BR"/>
          <w:rPrChange w:id="233" w:author="Pablo" w:date="2016-12-15T13:57:00Z">
            <w:rPr>
              <w:b/>
              <w:sz w:val="24"/>
              <w:szCs w:val="24"/>
            </w:rPr>
          </w:rPrChange>
        </w:rPr>
        <w:t>vet</w:t>
      </w:r>
      <w:proofErr w:type="spellEnd"/>
      <w:r w:rsidRPr="00173969">
        <w:rPr>
          <w:b/>
          <w:sz w:val="24"/>
          <w:szCs w:val="24"/>
          <w:lang w:val="pt-BR"/>
          <w:rPrChange w:id="234" w:author="Pablo" w:date="2016-12-15T13:57:00Z">
            <w:rPr>
              <w:b/>
              <w:sz w:val="24"/>
              <w:szCs w:val="24"/>
            </w:rPr>
          </w:rPrChange>
        </w:rPr>
        <w:t>[1];</w:t>
      </w:r>
    </w:p>
    <w:p w:rsidR="00F97D91" w:rsidRPr="00004489" w:rsidRDefault="00173969" w:rsidP="001A72A4">
      <w:pPr>
        <w:pStyle w:val="Corpodetexto"/>
        <w:spacing w:before="37"/>
        <w:ind w:right="3132" w:firstLine="0"/>
        <w:rPr>
          <w:b/>
          <w:sz w:val="24"/>
          <w:szCs w:val="24"/>
          <w:lang w:val="pt-BR"/>
          <w:rPrChange w:id="235" w:author="Pablo" w:date="2016-12-15T13:57:00Z">
            <w:rPr>
              <w:b/>
              <w:sz w:val="24"/>
              <w:szCs w:val="24"/>
            </w:rPr>
          </w:rPrChange>
        </w:rPr>
      </w:pPr>
      <w:r w:rsidRPr="00173969">
        <w:rPr>
          <w:b/>
          <w:sz w:val="24"/>
          <w:szCs w:val="24"/>
          <w:lang w:val="pt-BR"/>
          <w:rPrChange w:id="236" w:author="Pablo" w:date="2016-12-15T13:57:00Z">
            <w:rPr>
              <w:b/>
              <w:sz w:val="24"/>
              <w:szCs w:val="24"/>
            </w:rPr>
          </w:rPrChange>
        </w:rPr>
        <w:t xml:space="preserve">*p++: Acessa o  conteúdo da variável apontada pelo ponteiro e incrementa, por exemplo: se o conteúdo da variável é 12 após o incremento o conteúdo passa a ser 13. </w:t>
      </w:r>
    </w:p>
    <w:p w:rsidR="001A72A4" w:rsidRPr="00004489" w:rsidRDefault="00173969" w:rsidP="001A72A4">
      <w:pPr>
        <w:pStyle w:val="Corpodetexto"/>
        <w:spacing w:before="37"/>
        <w:ind w:right="3132" w:firstLine="0"/>
        <w:rPr>
          <w:b/>
          <w:sz w:val="24"/>
          <w:szCs w:val="24"/>
          <w:lang w:val="pt-BR"/>
          <w:rPrChange w:id="237" w:author="Pablo" w:date="2016-12-15T13:57:00Z">
            <w:rPr>
              <w:b/>
              <w:sz w:val="24"/>
              <w:szCs w:val="24"/>
            </w:rPr>
          </w:rPrChange>
        </w:rPr>
      </w:pPr>
      <w:r w:rsidRPr="00173969">
        <w:rPr>
          <w:b/>
          <w:sz w:val="24"/>
          <w:szCs w:val="24"/>
          <w:lang w:val="pt-BR"/>
          <w:rPrChange w:id="238" w:author="Pablo" w:date="2016-12-15T13:57:00Z">
            <w:rPr>
              <w:b/>
              <w:sz w:val="24"/>
              <w:szCs w:val="24"/>
            </w:rPr>
          </w:rPrChange>
        </w:rPr>
        <w:t xml:space="preserve">(*p)++: Mesma coisa que o anterior. </w:t>
      </w:r>
    </w:p>
    <w:p w:rsidR="001B09EC" w:rsidRPr="00004489" w:rsidRDefault="00173969" w:rsidP="001A72A4">
      <w:pPr>
        <w:pStyle w:val="Corpodetexto"/>
        <w:spacing w:before="37"/>
        <w:ind w:right="3132" w:firstLine="0"/>
        <w:rPr>
          <w:b/>
          <w:sz w:val="24"/>
          <w:szCs w:val="24"/>
          <w:u w:val="single"/>
          <w:lang w:val="pt-BR"/>
          <w:rPrChange w:id="239" w:author="Pablo" w:date="2171-02-14T08:33:00Z">
            <w:rPr>
              <w:b/>
              <w:sz w:val="24"/>
              <w:szCs w:val="24"/>
              <w:u w:val="single"/>
            </w:rPr>
          </w:rPrChange>
        </w:rPr>
        <w:sectPr w:rsidR="001B09EC" w:rsidRPr="00004489">
          <w:type w:val="continuous"/>
          <w:pgSz w:w="11910" w:h="16840"/>
          <w:pgMar w:top="1320" w:right="880" w:bottom="280" w:left="1480" w:header="720" w:footer="720" w:gutter="0"/>
          <w:cols w:space="720"/>
        </w:sectPr>
      </w:pPr>
      <w:r w:rsidRPr="00173969">
        <w:rPr>
          <w:b/>
          <w:sz w:val="24"/>
          <w:szCs w:val="24"/>
          <w:lang w:val="pt-BR"/>
          <w:rPrChange w:id="240" w:author="Pablo" w:date="2016-12-15T13:57:00Z">
            <w:rPr>
              <w:b/>
              <w:sz w:val="24"/>
              <w:szCs w:val="24"/>
            </w:rPr>
          </w:rPrChange>
        </w:rPr>
        <w:t>*(p++): Avança para a próxima posição do vetor, e depois acessa o seguinte conteúdo.</w:t>
      </w: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51"/>
        <w:ind w:hanging="357"/>
        <w:rPr>
          <w:rFonts w:ascii="Times New Roman" w:eastAsia="Times New Roman" w:hAnsi="Times New Roman" w:cs="Times New Roman"/>
          <w:lang w:val="pt-BR"/>
          <w:rPrChange w:id="241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242" w:author="Pablo" w:date="2016-12-15T13:57:00Z">
            <w:rPr>
              <w:rFonts w:ascii="Times New Roman" w:hAnsi="Times New Roman"/>
            </w:rPr>
          </w:rPrChange>
        </w:rPr>
        <w:lastRenderedPageBreak/>
        <w:t>Explique qual a relação que um vetor tem com um</w:t>
      </w:r>
      <w:r w:rsidRPr="00173969">
        <w:rPr>
          <w:rFonts w:ascii="Times New Roman" w:hAnsi="Times New Roman"/>
          <w:spacing w:val="-14"/>
          <w:lang w:val="pt-BR"/>
          <w:rPrChange w:id="243" w:author="Pablo" w:date="2016-12-15T13:57:00Z">
            <w:rPr>
              <w:rFonts w:ascii="Times New Roman" w:hAnsi="Times New Roman"/>
              <w:spacing w:val="-14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44" w:author="Pablo" w:date="2016-12-15T13:57:00Z">
            <w:rPr>
              <w:rFonts w:ascii="Times New Roman" w:hAnsi="Times New Roman"/>
            </w:rPr>
          </w:rPrChange>
        </w:rPr>
        <w:t>ponteiro.</w:t>
      </w:r>
    </w:p>
    <w:p w:rsidR="00F97D91" w:rsidRPr="00004489" w:rsidRDefault="00F97D91" w:rsidP="00F97D91">
      <w:pPr>
        <w:pStyle w:val="PargrafodaLista"/>
        <w:tabs>
          <w:tab w:val="left" w:pos="580"/>
        </w:tabs>
        <w:spacing w:before="51"/>
        <w:ind w:left="579"/>
        <w:rPr>
          <w:rFonts w:ascii="Times New Roman" w:hAnsi="Times New Roman"/>
          <w:lang w:val="pt-BR"/>
          <w:rPrChange w:id="245" w:author="Pablo" w:date="2016-12-15T13:57:00Z">
            <w:rPr>
              <w:rFonts w:ascii="Times New Roman" w:hAnsi="Times New Roman"/>
            </w:rPr>
          </w:rPrChange>
        </w:rPr>
      </w:pPr>
    </w:p>
    <w:p w:rsidR="00F97D91" w:rsidRPr="00004489" w:rsidRDefault="00173969" w:rsidP="00F97D91">
      <w:pPr>
        <w:pStyle w:val="PargrafodaLista"/>
        <w:tabs>
          <w:tab w:val="left" w:pos="580"/>
        </w:tabs>
        <w:spacing w:before="51"/>
        <w:ind w:left="57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24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hAnsi="Times New Roman"/>
          <w:b/>
          <w:sz w:val="24"/>
          <w:szCs w:val="24"/>
          <w:lang w:val="pt-BR"/>
          <w:rPrChange w:id="247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A relação de um vetor com o ponteiro são as posições de memória, ou seja através de um ponteiro podemos percorrer um vetor acessando cada uma de suas posições.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248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Pr="00F97D91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918" w:hanging="357"/>
        <w:rPr>
          <w:rFonts w:ascii="Times New Roman" w:eastAsia="Times New Roman" w:hAnsi="Times New Roman" w:cs="Times New Roman"/>
        </w:rPr>
      </w:pPr>
      <w:r w:rsidRPr="00173969">
        <w:rPr>
          <w:rFonts w:ascii="Times New Roman" w:hAnsi="Times New Roman"/>
          <w:lang w:val="pt-BR"/>
          <w:rPrChange w:id="249" w:author="Pablo" w:date="2016-12-15T13:57:00Z">
            <w:rPr>
              <w:rFonts w:ascii="Times New Roman" w:hAnsi="Times New Roman"/>
            </w:rPr>
          </w:rPrChange>
        </w:rPr>
        <w:t xml:space="preserve">Supondo que </w:t>
      </w:r>
      <w:proofErr w:type="spellStart"/>
      <w:r w:rsidRPr="00173969">
        <w:rPr>
          <w:rFonts w:ascii="Times New Roman" w:hAnsi="Times New Roman"/>
          <w:lang w:val="pt-BR"/>
          <w:rPrChange w:id="250" w:author="Pablo" w:date="2016-12-15T13:57:00Z">
            <w:rPr>
              <w:rFonts w:ascii="Times New Roman" w:hAnsi="Times New Roman"/>
            </w:rPr>
          </w:rPrChange>
        </w:rPr>
        <w:t>vet</w:t>
      </w:r>
      <w:proofErr w:type="spellEnd"/>
      <w:r w:rsidRPr="00173969">
        <w:rPr>
          <w:rFonts w:ascii="Times New Roman" w:hAnsi="Times New Roman"/>
          <w:lang w:val="pt-BR"/>
          <w:rPrChange w:id="251" w:author="Pablo" w:date="2016-12-15T13:57:00Z">
            <w:rPr>
              <w:rFonts w:ascii="Times New Roman" w:hAnsi="Times New Roman"/>
            </w:rPr>
          </w:rPrChange>
        </w:rPr>
        <w:t xml:space="preserve"> seja um vetor, e p seja um ponteiro do mesmo tipo do vetor. Qual</w:t>
      </w:r>
      <w:r w:rsidRPr="00173969">
        <w:rPr>
          <w:rFonts w:ascii="Times New Roman" w:hAnsi="Times New Roman"/>
          <w:spacing w:val="-19"/>
          <w:lang w:val="pt-BR"/>
          <w:rPrChange w:id="252" w:author="Pablo" w:date="2016-12-15T13:57:00Z">
            <w:rPr>
              <w:rFonts w:ascii="Times New Roman" w:hAnsi="Times New Roman"/>
              <w:spacing w:val="-1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53" w:author="Pablo" w:date="2016-12-15T13:57:00Z">
            <w:rPr>
              <w:rFonts w:ascii="Times New Roman" w:hAnsi="Times New Roman"/>
            </w:rPr>
          </w:rPrChange>
        </w:rPr>
        <w:t xml:space="preserve">a diferença entre se fazer a atribuição p = </w:t>
      </w:r>
      <w:proofErr w:type="spellStart"/>
      <w:r w:rsidRPr="00173969">
        <w:rPr>
          <w:rFonts w:ascii="Times New Roman" w:hAnsi="Times New Roman"/>
          <w:lang w:val="pt-BR"/>
          <w:rPrChange w:id="254" w:author="Pablo" w:date="2016-12-15T13:57:00Z">
            <w:rPr>
              <w:rFonts w:ascii="Times New Roman" w:hAnsi="Times New Roman"/>
            </w:rPr>
          </w:rPrChange>
        </w:rPr>
        <w:t>vet</w:t>
      </w:r>
      <w:proofErr w:type="spellEnd"/>
      <w:r w:rsidRPr="00173969">
        <w:rPr>
          <w:rFonts w:ascii="Times New Roman" w:hAnsi="Times New Roman"/>
          <w:lang w:val="pt-BR"/>
          <w:rPrChange w:id="255" w:author="Pablo" w:date="2016-12-15T13:57:00Z">
            <w:rPr>
              <w:rFonts w:ascii="Times New Roman" w:hAnsi="Times New Roman"/>
            </w:rPr>
          </w:rPrChange>
        </w:rPr>
        <w:t xml:space="preserve"> e p = &amp;</w:t>
      </w:r>
      <w:proofErr w:type="spellStart"/>
      <w:r w:rsidRPr="00173969">
        <w:rPr>
          <w:rFonts w:ascii="Times New Roman" w:hAnsi="Times New Roman"/>
          <w:lang w:val="pt-BR"/>
          <w:rPrChange w:id="256" w:author="Pablo" w:date="2016-12-15T13:57:00Z">
            <w:rPr>
              <w:rFonts w:ascii="Times New Roman" w:hAnsi="Times New Roman"/>
            </w:rPr>
          </w:rPrChange>
        </w:rPr>
        <w:t>vet</w:t>
      </w:r>
      <w:proofErr w:type="spellEnd"/>
      <w:r w:rsidRPr="00173969">
        <w:rPr>
          <w:rFonts w:ascii="Times New Roman" w:hAnsi="Times New Roman"/>
          <w:lang w:val="pt-BR"/>
          <w:rPrChange w:id="257" w:author="Pablo" w:date="2016-12-15T13:57:00Z">
            <w:rPr>
              <w:rFonts w:ascii="Times New Roman" w:hAnsi="Times New Roman"/>
            </w:rPr>
          </w:rPrChange>
        </w:rPr>
        <w:t xml:space="preserve">[0]? </w:t>
      </w:r>
      <w:proofErr w:type="spellStart"/>
      <w:r w:rsidR="00A2705F">
        <w:rPr>
          <w:rFonts w:ascii="Times New Roman" w:hAnsi="Times New Roman"/>
        </w:rPr>
        <w:t>Explique</w:t>
      </w:r>
      <w:proofErr w:type="spellEnd"/>
      <w:r w:rsidR="00A2705F">
        <w:rPr>
          <w:rFonts w:ascii="Times New Roman" w:hAnsi="Times New Roman"/>
        </w:rPr>
        <w:t xml:space="preserve"> </w:t>
      </w:r>
      <w:proofErr w:type="spellStart"/>
      <w:r w:rsidR="00A2705F">
        <w:rPr>
          <w:rFonts w:ascii="Times New Roman" w:hAnsi="Times New Roman"/>
        </w:rPr>
        <w:t>sua</w:t>
      </w:r>
      <w:proofErr w:type="spellEnd"/>
      <w:r w:rsidR="00A2705F">
        <w:rPr>
          <w:rFonts w:ascii="Times New Roman" w:hAnsi="Times New Roman"/>
          <w:spacing w:val="-23"/>
        </w:rPr>
        <w:t xml:space="preserve"> </w:t>
      </w:r>
      <w:proofErr w:type="spellStart"/>
      <w:r w:rsidR="00A2705F">
        <w:rPr>
          <w:rFonts w:ascii="Times New Roman" w:hAnsi="Times New Roman"/>
        </w:rPr>
        <w:t>resposta</w:t>
      </w:r>
      <w:proofErr w:type="spellEnd"/>
      <w:r w:rsidR="00A2705F">
        <w:rPr>
          <w:rFonts w:ascii="Times New Roman" w:hAnsi="Times New Roman"/>
        </w:rPr>
        <w:t>.</w:t>
      </w:r>
    </w:p>
    <w:p w:rsidR="00F97D91" w:rsidRDefault="00F97D91" w:rsidP="00F97D91">
      <w:pPr>
        <w:pStyle w:val="PargrafodaLista"/>
        <w:tabs>
          <w:tab w:val="left" w:pos="580"/>
        </w:tabs>
        <w:spacing w:line="276" w:lineRule="auto"/>
        <w:ind w:left="579" w:right="918"/>
        <w:rPr>
          <w:rFonts w:ascii="Times New Roman" w:hAnsi="Times New Roman"/>
        </w:rPr>
      </w:pPr>
    </w:p>
    <w:p w:rsidR="00F97D91" w:rsidRPr="00004489" w:rsidRDefault="00173969" w:rsidP="00F97D91">
      <w:pPr>
        <w:pStyle w:val="PargrafodaLista"/>
        <w:tabs>
          <w:tab w:val="left" w:pos="580"/>
        </w:tabs>
        <w:spacing w:line="276" w:lineRule="auto"/>
        <w:ind w:left="579" w:right="918"/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258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173969">
        <w:rPr>
          <w:rFonts w:ascii="Times New Roman" w:hAnsi="Times New Roman"/>
          <w:b/>
          <w:sz w:val="24"/>
          <w:szCs w:val="24"/>
          <w:lang w:val="pt-BR"/>
          <w:rPrChange w:id="259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Nenhuma diferença, pois neste caso o ponteiro está recebendo a posição de memória inicial do vetor que seria a posição 0.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17"/>
          <w:szCs w:val="17"/>
          <w:u w:val="single"/>
          <w:lang w:val="pt-BR"/>
          <w:rPrChange w:id="260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  <w:u w:val="single"/>
            </w:rPr>
          </w:rPrChange>
        </w:rPr>
      </w:pPr>
    </w:p>
    <w:p w:rsidR="005F4848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969" w:hanging="357"/>
        <w:rPr>
          <w:rFonts w:ascii="Times New Roman" w:eastAsia="Times New Roman" w:hAnsi="Times New Roman" w:cs="Times New Roman"/>
        </w:rPr>
      </w:pPr>
      <w:r w:rsidRPr="00173969">
        <w:rPr>
          <w:rFonts w:ascii="Times New Roman" w:hAnsi="Times New Roman"/>
          <w:lang w:val="pt-BR"/>
          <w:rPrChange w:id="261" w:author="Pablo" w:date="2016-12-15T13:57:00Z">
            <w:rPr>
              <w:rFonts w:ascii="Times New Roman" w:hAnsi="Times New Roman"/>
            </w:rPr>
          </w:rPrChange>
        </w:rPr>
        <w:t xml:space="preserve">Supondo que um ponteiro p esteja apontando para um vetor do tipo int. </w:t>
      </w:r>
      <w:r w:rsidR="00A2705F">
        <w:rPr>
          <w:rFonts w:ascii="Times New Roman" w:hAnsi="Times New Roman"/>
        </w:rPr>
        <w:t xml:space="preserve">Logo </w:t>
      </w:r>
      <w:proofErr w:type="spellStart"/>
      <w:r w:rsidR="00A2705F">
        <w:rPr>
          <w:rFonts w:ascii="Times New Roman" w:hAnsi="Times New Roman"/>
        </w:rPr>
        <w:t>após</w:t>
      </w:r>
      <w:proofErr w:type="spellEnd"/>
      <w:r w:rsidR="00A2705F">
        <w:rPr>
          <w:rFonts w:ascii="Times New Roman" w:hAnsi="Times New Roman"/>
          <w:spacing w:val="-17"/>
        </w:rPr>
        <w:t xml:space="preserve"> </w:t>
      </w:r>
      <w:r w:rsidR="00A2705F">
        <w:rPr>
          <w:rFonts w:ascii="Times New Roman" w:hAnsi="Times New Roman"/>
        </w:rPr>
        <w:t xml:space="preserve">é </w:t>
      </w:r>
      <w:proofErr w:type="spellStart"/>
      <w:r w:rsidR="00A2705F">
        <w:rPr>
          <w:rFonts w:ascii="Times New Roman" w:hAnsi="Times New Roman"/>
        </w:rPr>
        <w:t>apresentada</w:t>
      </w:r>
      <w:proofErr w:type="spellEnd"/>
      <w:r w:rsidR="00A2705F">
        <w:rPr>
          <w:rFonts w:ascii="Times New Roman" w:hAnsi="Times New Roman"/>
        </w:rPr>
        <w:t xml:space="preserve"> a </w:t>
      </w:r>
      <w:proofErr w:type="spellStart"/>
      <w:r w:rsidR="00A2705F">
        <w:rPr>
          <w:rFonts w:ascii="Times New Roman" w:hAnsi="Times New Roman"/>
        </w:rPr>
        <w:t>seguinte</w:t>
      </w:r>
      <w:proofErr w:type="spellEnd"/>
      <w:r w:rsidR="00A2705F">
        <w:rPr>
          <w:rFonts w:ascii="Times New Roman" w:hAnsi="Times New Roman"/>
          <w:spacing w:val="-9"/>
        </w:rPr>
        <w:t xml:space="preserve"> </w:t>
      </w:r>
      <w:proofErr w:type="spellStart"/>
      <w:r w:rsidR="00A2705F">
        <w:rPr>
          <w:rFonts w:ascii="Times New Roman" w:hAnsi="Times New Roman"/>
        </w:rPr>
        <w:t>linha</w:t>
      </w:r>
      <w:proofErr w:type="spellEnd"/>
      <w:r w:rsidR="00A2705F">
        <w:rPr>
          <w:rFonts w:ascii="Times New Roman" w:hAnsi="Times New Roman"/>
        </w:rPr>
        <w:t>:</w:t>
      </w:r>
    </w:p>
    <w:p w:rsidR="005F4848" w:rsidRDefault="005F484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F4848" w:rsidRDefault="00173969">
      <w:pPr>
        <w:spacing w:line="336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6"/>
          <w:sz w:val="20"/>
          <w:szCs w:val="20"/>
        </w:rPr>
      </w:r>
      <w:r w:rsidRPr="00173969">
        <w:rPr>
          <w:rFonts w:ascii="Times New Roman" w:eastAsia="Times New Roman" w:hAnsi="Times New Roman" w:cs="Times New Roman"/>
          <w:position w:val="-6"/>
          <w:sz w:val="20"/>
          <w:szCs w:val="20"/>
        </w:rPr>
        <w:pict>
          <v:shape id="_x0000_s1038" type="#_x0000_t202" style="width:436.55pt;height:16.8pt;mso-position-horizontal-relative:char;mso-position-vertical-relative:line" fillcolor="#f1f1f1" strokeweight=".48pt">
            <v:textbox inset="0,0,0,0">
              <w:txbxContent>
                <w:p w:rsidR="009D1F2C" w:rsidRDefault="009D1F2C">
                  <w:pPr>
                    <w:pStyle w:val="Corpodetexto"/>
                    <w:spacing w:before="25"/>
                    <w:ind w:left="108" w:firstLine="0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printf</w:t>
                  </w:r>
                  <w:proofErr w:type="spellEnd"/>
                  <w:r>
                    <w:rPr>
                      <w:rFonts w:ascii="Courier New"/>
                    </w:rPr>
                    <w:t>("%d",*(p+7));</w:t>
                  </w:r>
                </w:p>
              </w:txbxContent>
            </v:textbox>
            <w10:wrap type="none"/>
            <w10:anchorlock/>
          </v:shape>
        </w:pict>
      </w:r>
    </w:p>
    <w:p w:rsidR="005F4848" w:rsidRDefault="005F4848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5F4848" w:rsidRPr="00004489" w:rsidRDefault="00173969">
      <w:pPr>
        <w:pStyle w:val="Corpodetexto"/>
        <w:spacing w:before="72"/>
        <w:ind w:left="222" w:firstLine="0"/>
        <w:rPr>
          <w:lang w:val="pt-BR"/>
          <w:rPrChange w:id="262" w:author="Pablo" w:date="2016-12-15T13:57:00Z">
            <w:rPr/>
          </w:rPrChange>
        </w:rPr>
      </w:pPr>
      <w:r w:rsidRPr="00173969">
        <w:rPr>
          <w:lang w:val="pt-BR"/>
          <w:rPrChange w:id="263" w:author="Pablo" w:date="2016-12-15T13:57:00Z">
            <w:rPr/>
          </w:rPrChange>
        </w:rPr>
        <w:t>O que aparecerá na tela? Por</w:t>
      </w:r>
      <w:r w:rsidRPr="00173969">
        <w:rPr>
          <w:spacing w:val="-6"/>
          <w:lang w:val="pt-BR"/>
          <w:rPrChange w:id="264" w:author="Pablo" w:date="2016-12-15T13:57:00Z">
            <w:rPr>
              <w:spacing w:val="-6"/>
            </w:rPr>
          </w:rPrChange>
        </w:rPr>
        <w:t xml:space="preserve"> </w:t>
      </w:r>
      <w:r w:rsidRPr="00173969">
        <w:rPr>
          <w:lang w:val="pt-BR"/>
          <w:rPrChange w:id="265" w:author="Pablo" w:date="2016-12-15T13:57:00Z">
            <w:rPr/>
          </w:rPrChange>
        </w:rPr>
        <w:t>quê?</w:t>
      </w:r>
    </w:p>
    <w:p w:rsidR="009D1F2C" w:rsidRPr="00004489" w:rsidRDefault="00173969">
      <w:pPr>
        <w:pStyle w:val="Corpodetexto"/>
        <w:spacing w:before="72"/>
        <w:ind w:left="222" w:firstLine="0"/>
        <w:rPr>
          <w:lang w:val="pt-BR"/>
          <w:rPrChange w:id="266" w:author="Pablo" w:date="2016-12-15T13:57:00Z">
            <w:rPr/>
          </w:rPrChange>
        </w:rPr>
      </w:pPr>
      <w:r w:rsidRPr="00173969">
        <w:rPr>
          <w:b/>
          <w:sz w:val="24"/>
          <w:szCs w:val="24"/>
          <w:lang w:val="pt-BR"/>
          <w:rPrChange w:id="267" w:author="Pablo" w:date="2016-12-15T13:57:00Z">
            <w:rPr>
              <w:b/>
              <w:sz w:val="24"/>
              <w:szCs w:val="24"/>
            </w:rPr>
          </w:rPrChange>
        </w:rPr>
        <w:t>Irá aparecer o conteúdo da posição 8° posição do vetor</w:t>
      </w:r>
      <w:r w:rsidRPr="00173969">
        <w:rPr>
          <w:lang w:val="pt-BR"/>
          <w:rPrChange w:id="268" w:author="Pablo" w:date="2016-12-15T13:57:00Z">
            <w:rPr/>
          </w:rPrChange>
        </w:rPr>
        <w:t>.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  <w:rPrChange w:id="269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Pr="004A7A36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893" w:hanging="357"/>
        <w:rPr>
          <w:rFonts w:ascii="Times New Roman" w:eastAsia="Times New Roman" w:hAnsi="Times New Roman" w:cs="Times New Roman"/>
        </w:rPr>
      </w:pPr>
      <w:r w:rsidRPr="00173969">
        <w:rPr>
          <w:rFonts w:ascii="Times New Roman" w:hAnsi="Times New Roman"/>
          <w:lang w:val="pt-BR"/>
          <w:rPrChange w:id="270" w:author="Pablo" w:date="2016-12-15T13:57:00Z">
            <w:rPr>
              <w:rFonts w:ascii="Times New Roman" w:hAnsi="Times New Roman"/>
            </w:rPr>
          </w:rPrChange>
        </w:rPr>
        <w:t xml:space="preserve">Supondo um vetor do tipo </w:t>
      </w:r>
      <w:proofErr w:type="spellStart"/>
      <w:r w:rsidRPr="00173969">
        <w:rPr>
          <w:rFonts w:ascii="Times New Roman" w:hAnsi="Times New Roman"/>
          <w:lang w:val="pt-BR"/>
          <w:rPrChange w:id="271" w:author="Pablo" w:date="2016-12-15T13:57:00Z">
            <w:rPr>
              <w:rFonts w:ascii="Times New Roman" w:hAnsi="Times New Roman"/>
            </w:rPr>
          </w:rPrChange>
        </w:rPr>
        <w:t>char</w:t>
      </w:r>
      <w:proofErr w:type="spellEnd"/>
      <w:r w:rsidRPr="00173969">
        <w:rPr>
          <w:rFonts w:ascii="Times New Roman" w:hAnsi="Times New Roman"/>
          <w:lang w:val="pt-BR"/>
          <w:rPrChange w:id="272" w:author="Pablo" w:date="2016-12-15T13:57:00Z">
            <w:rPr>
              <w:rFonts w:ascii="Times New Roman" w:hAnsi="Times New Roman"/>
            </w:rPr>
          </w:rPrChange>
        </w:rPr>
        <w:t xml:space="preserve"> chamado vet. A quinta posição de um vetor pode</w:t>
      </w:r>
      <w:r w:rsidRPr="00173969">
        <w:rPr>
          <w:rFonts w:ascii="Times New Roman" w:hAnsi="Times New Roman"/>
          <w:spacing w:val="-14"/>
          <w:lang w:val="pt-BR"/>
          <w:rPrChange w:id="273" w:author="Pablo" w:date="2016-12-15T13:57:00Z">
            <w:rPr>
              <w:rFonts w:ascii="Times New Roman" w:hAnsi="Times New Roman"/>
              <w:spacing w:val="-14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74" w:author="Pablo" w:date="2016-12-15T13:57:00Z">
            <w:rPr>
              <w:rFonts w:ascii="Times New Roman" w:hAnsi="Times New Roman"/>
            </w:rPr>
          </w:rPrChange>
        </w:rPr>
        <w:t>ser acessada pelo comando *(</w:t>
      </w:r>
      <w:proofErr w:type="spellStart"/>
      <w:r w:rsidRPr="00173969">
        <w:rPr>
          <w:rFonts w:ascii="Times New Roman" w:hAnsi="Times New Roman"/>
          <w:lang w:val="pt-BR"/>
          <w:rPrChange w:id="275" w:author="Pablo" w:date="2016-12-15T13:57:00Z">
            <w:rPr>
              <w:rFonts w:ascii="Times New Roman" w:hAnsi="Times New Roman"/>
            </w:rPr>
          </w:rPrChange>
        </w:rPr>
        <w:t>vet</w:t>
      </w:r>
      <w:proofErr w:type="spellEnd"/>
      <w:r w:rsidRPr="00173969">
        <w:rPr>
          <w:rFonts w:ascii="Times New Roman" w:hAnsi="Times New Roman"/>
          <w:lang w:val="pt-BR"/>
          <w:rPrChange w:id="276" w:author="Pablo" w:date="2016-12-15T13:57:00Z">
            <w:rPr>
              <w:rFonts w:ascii="Times New Roman" w:hAnsi="Times New Roman"/>
            </w:rPr>
          </w:rPrChange>
        </w:rPr>
        <w:t>+5)? Caso contrário justifique e sugira uma solução</w:t>
      </w:r>
      <w:r w:rsidRPr="00173969">
        <w:rPr>
          <w:rFonts w:ascii="Times New Roman" w:hAnsi="Times New Roman"/>
          <w:spacing w:val="-25"/>
          <w:lang w:val="pt-BR"/>
          <w:rPrChange w:id="277" w:author="Pablo" w:date="2016-12-15T13:57:00Z">
            <w:rPr>
              <w:rFonts w:ascii="Times New Roman" w:hAnsi="Times New Roman"/>
              <w:spacing w:val="-25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78" w:author="Pablo" w:date="2016-12-15T13:57:00Z">
            <w:rPr>
              <w:rFonts w:ascii="Times New Roman" w:hAnsi="Times New Roman"/>
            </w:rPr>
          </w:rPrChange>
        </w:rPr>
        <w:t xml:space="preserve">nos mesmos moldes. E se o vetor fosse do tipo </w:t>
      </w:r>
      <w:proofErr w:type="spellStart"/>
      <w:r w:rsidRPr="00173969">
        <w:rPr>
          <w:rFonts w:ascii="Times New Roman" w:hAnsi="Times New Roman"/>
          <w:lang w:val="pt-BR"/>
          <w:rPrChange w:id="279" w:author="Pablo" w:date="2016-12-15T13:57:00Z">
            <w:rPr>
              <w:rFonts w:ascii="Times New Roman" w:hAnsi="Times New Roman"/>
            </w:rPr>
          </w:rPrChange>
        </w:rPr>
        <w:t>int</w:t>
      </w:r>
      <w:proofErr w:type="spellEnd"/>
      <w:r w:rsidRPr="00173969">
        <w:rPr>
          <w:rFonts w:ascii="Times New Roman" w:hAnsi="Times New Roman"/>
          <w:lang w:val="pt-BR"/>
          <w:rPrChange w:id="280" w:author="Pablo" w:date="2016-12-15T13:57:00Z">
            <w:rPr>
              <w:rFonts w:ascii="Times New Roman" w:hAnsi="Times New Roman"/>
            </w:rPr>
          </w:rPrChange>
        </w:rPr>
        <w:t>, o que mudaria?</w:t>
      </w:r>
      <w:r w:rsidRPr="00173969">
        <w:rPr>
          <w:rFonts w:ascii="Times New Roman" w:hAnsi="Times New Roman"/>
          <w:spacing w:val="-23"/>
          <w:lang w:val="pt-BR"/>
          <w:rPrChange w:id="281" w:author="Pablo" w:date="2016-12-15T13:57:00Z">
            <w:rPr>
              <w:rFonts w:ascii="Times New Roman" w:hAnsi="Times New Roman"/>
              <w:spacing w:val="-23"/>
            </w:rPr>
          </w:rPrChange>
        </w:rPr>
        <w:t xml:space="preserve"> </w:t>
      </w:r>
      <w:proofErr w:type="spellStart"/>
      <w:r w:rsidR="00A2705F">
        <w:rPr>
          <w:rFonts w:ascii="Times New Roman" w:hAnsi="Times New Roman"/>
        </w:rPr>
        <w:t>Justifique</w:t>
      </w:r>
      <w:proofErr w:type="spellEnd"/>
      <w:r w:rsidR="00A2705F">
        <w:rPr>
          <w:rFonts w:ascii="Times New Roman" w:hAnsi="Times New Roman"/>
        </w:rPr>
        <w:t>.</w:t>
      </w:r>
    </w:p>
    <w:p w:rsidR="004A7A36" w:rsidRDefault="004A7A36" w:rsidP="004A7A36">
      <w:pPr>
        <w:pStyle w:val="PargrafodaLista"/>
        <w:tabs>
          <w:tab w:val="left" w:pos="580"/>
        </w:tabs>
        <w:spacing w:line="276" w:lineRule="auto"/>
        <w:ind w:left="579" w:right="893"/>
        <w:rPr>
          <w:rFonts w:ascii="Times New Roman" w:hAnsi="Times New Roman"/>
        </w:rPr>
      </w:pPr>
    </w:p>
    <w:p w:rsidR="004A7A36" w:rsidRPr="00004489" w:rsidRDefault="00173969" w:rsidP="004A7A36">
      <w:pPr>
        <w:pStyle w:val="PargrafodaLista"/>
        <w:tabs>
          <w:tab w:val="left" w:pos="580"/>
        </w:tabs>
        <w:spacing w:line="276" w:lineRule="auto"/>
        <w:ind w:left="579" w:right="893"/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282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283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Neste caso irá aparecer o conteúdo da sexta posição do vetor, ou seja se for para mostrar o conteúdo da posição 5, teria que ser *(</w:t>
      </w: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284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vet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285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+4)</w:t>
      </w:r>
    </w:p>
    <w:p w:rsidR="005F4848" w:rsidRPr="00004489" w:rsidRDefault="005F4848">
      <w:pPr>
        <w:spacing w:before="8"/>
        <w:rPr>
          <w:rFonts w:ascii="Times New Roman" w:eastAsia="Times New Roman" w:hAnsi="Times New Roman" w:cs="Times New Roman"/>
          <w:sz w:val="17"/>
          <w:szCs w:val="17"/>
          <w:lang w:val="pt-BR"/>
          <w:rPrChange w:id="286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hanging="357"/>
        <w:rPr>
          <w:rFonts w:ascii="Times New Roman" w:eastAsia="Times New Roman" w:hAnsi="Times New Roman" w:cs="Times New Roman"/>
          <w:lang w:val="pt-BR"/>
          <w:rPrChange w:id="287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288" w:author="Pablo" w:date="2016-12-15T13:57:00Z">
            <w:rPr>
              <w:rFonts w:ascii="Times New Roman" w:hAnsi="Times New Roman"/>
            </w:rPr>
          </w:rPrChange>
        </w:rPr>
        <w:t>Explique detalhadamente o que o trecho de código abaixo</w:t>
      </w:r>
      <w:r w:rsidRPr="00173969">
        <w:rPr>
          <w:rFonts w:ascii="Times New Roman" w:hAnsi="Times New Roman"/>
          <w:spacing w:val="-9"/>
          <w:lang w:val="pt-BR"/>
          <w:rPrChange w:id="289" w:author="Pablo" w:date="2016-12-15T13:57:00Z">
            <w:rPr>
              <w:rFonts w:ascii="Times New Roman" w:hAnsi="Times New Roman"/>
              <w:spacing w:val="-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90" w:author="Pablo" w:date="2016-12-15T13:57:00Z">
            <w:rPr>
              <w:rFonts w:ascii="Times New Roman" w:hAnsi="Times New Roman"/>
            </w:rPr>
          </w:rPrChange>
        </w:rPr>
        <w:t>faz:</w:t>
      </w:r>
    </w:p>
    <w:p w:rsidR="005F4848" w:rsidRPr="00004489" w:rsidRDefault="005F4848">
      <w:pPr>
        <w:spacing w:before="6"/>
        <w:rPr>
          <w:rFonts w:ascii="Times New Roman" w:eastAsia="Times New Roman" w:hAnsi="Times New Roman" w:cs="Times New Roman"/>
          <w:sz w:val="21"/>
          <w:szCs w:val="21"/>
          <w:lang w:val="pt-BR"/>
          <w:rPrChange w:id="291" w:author="Pablo" w:date="2016-12-15T13:57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</w:p>
    <w:p w:rsidR="005F4848" w:rsidRDefault="00173969">
      <w:pPr>
        <w:spacing w:line="2059" w:lineRule="exact"/>
        <w:ind w:left="109"/>
        <w:rPr>
          <w:rFonts w:ascii="Times New Roman" w:eastAsia="Times New Roman" w:hAnsi="Times New Roman" w:cs="Times New Roman"/>
          <w:position w:val="-40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40"/>
          <w:sz w:val="20"/>
          <w:szCs w:val="20"/>
        </w:rPr>
      </w:r>
      <w:r>
        <w:rPr>
          <w:rFonts w:ascii="Times New Roman" w:eastAsia="Times New Roman" w:hAnsi="Times New Roman" w:cs="Times New Roman"/>
          <w:position w:val="-40"/>
          <w:sz w:val="20"/>
          <w:szCs w:val="20"/>
        </w:rPr>
        <w:pict>
          <v:shape id="_x0000_s1037" type="#_x0000_t202" style="width:436.55pt;height:103pt;mso-position-horizontal-relative:char;mso-position-vertical-relative:line" fillcolor="#f1f1f1" strokeweight=".48pt">
            <v:textbox inset="0,0,0,0">
              <w:txbxContent>
                <w:p w:rsidR="009D1F2C" w:rsidRDefault="009D1F2C">
                  <w:pPr>
                    <w:pStyle w:val="Corpodetexto"/>
                    <w:spacing w:before="23" w:line="278" w:lineRule="auto"/>
                    <w:ind w:left="108" w:right="5969" w:firstLine="0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vet[10],*</w:t>
                  </w:r>
                  <w:proofErr w:type="spellStart"/>
                  <w:r>
                    <w:rPr>
                      <w:rFonts w:ascii="Courier New"/>
                    </w:rPr>
                    <w:t>pv,i</w:t>
                  </w:r>
                  <w:proofErr w:type="spellEnd"/>
                  <w:r>
                    <w:rPr>
                      <w:rFonts w:ascii="Courier New"/>
                    </w:rPr>
                    <w:t xml:space="preserve">=0; </w:t>
                  </w:r>
                  <w:proofErr w:type="spellStart"/>
                  <w:r>
                    <w:rPr>
                      <w:rFonts w:ascii="Courier New"/>
                    </w:rPr>
                    <w:t>pv</w:t>
                  </w:r>
                  <w:proofErr w:type="spellEnd"/>
                  <w:r>
                    <w:rPr>
                      <w:rFonts w:ascii="Courier New"/>
                    </w:rPr>
                    <w:t xml:space="preserve"> 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vet;</w:t>
                  </w:r>
                </w:p>
                <w:p w:rsidR="009D1F2C" w:rsidRDefault="009D1F2C">
                  <w:pPr>
                    <w:pStyle w:val="Corpodetexto"/>
                    <w:spacing w:line="276" w:lineRule="auto"/>
                    <w:ind w:left="815" w:right="5705" w:hanging="70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while (</w:t>
                  </w:r>
                  <w:proofErr w:type="spellStart"/>
                  <w:r>
                    <w:rPr>
                      <w:rFonts w:ascii="Courier New"/>
                    </w:rPr>
                    <w:t>pv</w:t>
                  </w:r>
                  <w:proofErr w:type="spellEnd"/>
                  <w:r>
                    <w:rPr>
                      <w:rFonts w:ascii="Courier New"/>
                    </w:rPr>
                    <w:t xml:space="preserve"> &lt;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&amp;vet[10]){ </w:t>
                  </w:r>
                  <w:proofErr w:type="spellStart"/>
                  <w:r>
                    <w:rPr>
                      <w:rFonts w:ascii="Courier New"/>
                    </w:rPr>
                    <w:t>i</w:t>
                  </w:r>
                  <w:proofErr w:type="spellEnd"/>
                  <w:r>
                    <w:rPr>
                      <w:rFonts w:ascii="Courier New"/>
                    </w:rPr>
                    <w:t>++;</w:t>
                  </w:r>
                </w:p>
                <w:p w:rsidR="009D1F2C" w:rsidRDefault="009D1F2C">
                  <w:pPr>
                    <w:pStyle w:val="Corpodetexto"/>
                    <w:spacing w:before="1" w:line="276" w:lineRule="auto"/>
                    <w:ind w:left="815" w:right="6846" w:firstLine="0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proofErr w:type="spellStart"/>
                  <w:r>
                    <w:rPr>
                      <w:rFonts w:ascii="Courier New"/>
                    </w:rPr>
                    <w:t>pv</w:t>
                  </w:r>
                  <w:proofErr w:type="spellEnd"/>
                  <w:r>
                    <w:rPr>
                      <w:rFonts w:ascii="Courier New"/>
                    </w:rPr>
                    <w:t xml:space="preserve"> 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i</w:t>
                  </w:r>
                  <w:proofErr w:type="spellEnd"/>
                  <w:r>
                    <w:rPr>
                      <w:rFonts w:ascii="Courier New"/>
                    </w:rPr>
                    <w:t xml:space="preserve">; </w:t>
                  </w:r>
                  <w:proofErr w:type="spellStart"/>
                  <w:r>
                    <w:rPr>
                      <w:rFonts w:ascii="Courier New"/>
                    </w:rPr>
                    <w:t>pv</w:t>
                  </w:r>
                  <w:proofErr w:type="spellEnd"/>
                  <w:r>
                    <w:rPr>
                      <w:rFonts w:ascii="Courier New"/>
                    </w:rPr>
                    <w:t>++;</w:t>
                  </w:r>
                </w:p>
                <w:p w:rsidR="009D1F2C" w:rsidRDefault="009D1F2C">
                  <w:pPr>
                    <w:pStyle w:val="Corpodetexto"/>
                    <w:spacing w:before="1"/>
                    <w:ind w:left="108" w:firstLine="0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E6D7C" w:rsidRPr="00A116D9" w:rsidRDefault="004E6D7C">
      <w:pPr>
        <w:spacing w:line="2059" w:lineRule="exact"/>
        <w:ind w:left="109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position w:val="-40"/>
          <w:sz w:val="20"/>
          <w:szCs w:val="20"/>
        </w:rPr>
        <w:t>Exe15</w:t>
      </w:r>
      <w:r w:rsidR="00A116D9">
        <w:rPr>
          <w:rFonts w:ascii="Times New Roman" w:eastAsia="Times New Roman" w:hAnsi="Times New Roman" w:cs="Times New Roman"/>
          <w:position w:val="-40"/>
          <w:sz w:val="20"/>
          <w:szCs w:val="20"/>
        </w:rPr>
        <w:t>_listao_ponteiros</w:t>
      </w:r>
    </w:p>
    <w:p w:rsidR="005F4848" w:rsidRDefault="005F4848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5F4848" w:rsidRPr="00A116D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72" w:line="276" w:lineRule="auto"/>
        <w:ind w:right="274" w:hanging="357"/>
        <w:rPr>
          <w:rFonts w:ascii="Times New Roman" w:eastAsia="Times New Roman" w:hAnsi="Times New Roman" w:cs="Times New Roman"/>
        </w:rPr>
      </w:pPr>
      <w:r w:rsidRPr="00173969">
        <w:rPr>
          <w:rFonts w:ascii="Times New Roman" w:hAnsi="Times New Roman"/>
          <w:lang w:val="pt-BR"/>
          <w:rPrChange w:id="292" w:author="Pablo" w:date="2016-12-15T13:57:00Z">
            <w:rPr>
              <w:rFonts w:ascii="Times New Roman" w:hAnsi="Times New Roman"/>
            </w:rPr>
          </w:rPrChange>
        </w:rPr>
        <w:t xml:space="preserve">O que a função </w:t>
      </w:r>
      <w:proofErr w:type="spellStart"/>
      <w:r w:rsidRPr="00173969">
        <w:rPr>
          <w:rFonts w:ascii="Times New Roman" w:hAnsi="Times New Roman"/>
          <w:lang w:val="pt-BR"/>
          <w:rPrChange w:id="293" w:author="Pablo" w:date="2016-12-15T13:57:00Z">
            <w:rPr>
              <w:rFonts w:ascii="Times New Roman" w:hAnsi="Times New Roman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lang w:val="pt-BR"/>
          <w:rPrChange w:id="294" w:author="Pablo" w:date="2016-12-15T13:57:00Z">
            <w:rPr>
              <w:rFonts w:ascii="Times New Roman" w:hAnsi="Times New Roman"/>
            </w:rPr>
          </w:rPrChange>
        </w:rPr>
        <w:t>() faz? O que irá retornar caso pedíssemos para mostrar na tela o</w:t>
      </w:r>
      <w:r w:rsidRPr="00173969">
        <w:rPr>
          <w:rFonts w:ascii="Times New Roman" w:hAnsi="Times New Roman"/>
          <w:spacing w:val="-25"/>
          <w:lang w:val="pt-BR"/>
          <w:rPrChange w:id="295" w:author="Pablo" w:date="2016-12-15T13:57:00Z">
            <w:rPr>
              <w:rFonts w:ascii="Times New Roman" w:hAnsi="Times New Roman"/>
              <w:spacing w:val="-25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296" w:author="Pablo" w:date="2016-12-15T13:57:00Z">
            <w:rPr>
              <w:rFonts w:ascii="Times New Roman" w:hAnsi="Times New Roman"/>
            </w:rPr>
          </w:rPrChange>
        </w:rPr>
        <w:t xml:space="preserve">valor de retorno de </w:t>
      </w:r>
      <w:proofErr w:type="spellStart"/>
      <w:r w:rsidRPr="00173969">
        <w:rPr>
          <w:rFonts w:ascii="Times New Roman" w:hAnsi="Times New Roman"/>
          <w:lang w:val="pt-BR"/>
          <w:rPrChange w:id="297" w:author="Pablo" w:date="2016-12-15T13:57:00Z">
            <w:rPr>
              <w:rFonts w:ascii="Times New Roman" w:hAnsi="Times New Roman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lang w:val="pt-BR"/>
          <w:rPrChange w:id="298" w:author="Pablo" w:date="2016-12-15T13:57:00Z">
            <w:rPr>
              <w:rFonts w:ascii="Times New Roman" w:hAnsi="Times New Roman"/>
            </w:rPr>
          </w:rPrChange>
        </w:rPr>
        <w:t>(</w:t>
      </w:r>
      <w:proofErr w:type="spellStart"/>
      <w:r w:rsidRPr="00173969">
        <w:rPr>
          <w:rFonts w:ascii="Times New Roman" w:hAnsi="Times New Roman"/>
          <w:lang w:val="pt-BR"/>
          <w:rPrChange w:id="299" w:author="Pablo" w:date="2016-12-15T13:57:00Z">
            <w:rPr>
              <w:rFonts w:ascii="Times New Roman" w:hAnsi="Times New Roman"/>
            </w:rPr>
          </w:rPrChange>
        </w:rPr>
        <w:t>int</w:t>
      </w:r>
      <w:proofErr w:type="spellEnd"/>
      <w:r w:rsidRPr="00173969">
        <w:rPr>
          <w:rFonts w:ascii="Times New Roman" w:hAnsi="Times New Roman"/>
          <w:lang w:val="pt-BR"/>
          <w:rPrChange w:id="300" w:author="Pablo" w:date="2016-12-15T13:57:00Z">
            <w:rPr>
              <w:rFonts w:ascii="Times New Roman" w:hAnsi="Times New Roman"/>
            </w:rPr>
          </w:rPrChange>
        </w:rPr>
        <w:t xml:space="preserve">)? e de </w:t>
      </w:r>
      <w:proofErr w:type="spellStart"/>
      <w:r w:rsidRPr="00173969">
        <w:rPr>
          <w:rFonts w:ascii="Times New Roman" w:hAnsi="Times New Roman"/>
          <w:lang w:val="pt-BR"/>
          <w:rPrChange w:id="301" w:author="Pablo" w:date="2016-12-15T13:57:00Z">
            <w:rPr>
              <w:rFonts w:ascii="Times New Roman" w:hAnsi="Times New Roman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lang w:val="pt-BR"/>
          <w:rPrChange w:id="302" w:author="Pablo" w:date="2016-12-15T13:57:00Z">
            <w:rPr>
              <w:rFonts w:ascii="Times New Roman" w:hAnsi="Times New Roman"/>
            </w:rPr>
          </w:rPrChange>
        </w:rPr>
        <w:t>(</w:t>
      </w:r>
      <w:proofErr w:type="spellStart"/>
      <w:r w:rsidRPr="00173969">
        <w:rPr>
          <w:rFonts w:ascii="Times New Roman" w:hAnsi="Times New Roman"/>
          <w:lang w:val="pt-BR"/>
          <w:rPrChange w:id="303" w:author="Pablo" w:date="2016-12-15T13:57:00Z">
            <w:rPr>
              <w:rFonts w:ascii="Times New Roman" w:hAnsi="Times New Roman"/>
            </w:rPr>
          </w:rPrChange>
        </w:rPr>
        <w:t>char</w:t>
      </w:r>
      <w:proofErr w:type="spellEnd"/>
      <w:r w:rsidRPr="00173969">
        <w:rPr>
          <w:rFonts w:ascii="Times New Roman" w:hAnsi="Times New Roman"/>
          <w:lang w:val="pt-BR"/>
          <w:rPrChange w:id="304" w:author="Pablo" w:date="2016-12-15T13:57:00Z">
            <w:rPr>
              <w:rFonts w:ascii="Times New Roman" w:hAnsi="Times New Roman"/>
            </w:rPr>
          </w:rPrChange>
        </w:rPr>
        <w:t>)?</w:t>
      </w:r>
      <w:r w:rsidRPr="00173969">
        <w:rPr>
          <w:rFonts w:ascii="Times New Roman" w:hAnsi="Times New Roman"/>
          <w:spacing w:val="-15"/>
          <w:lang w:val="pt-BR"/>
          <w:rPrChange w:id="305" w:author="Pablo" w:date="2016-12-15T13:57:00Z">
            <w:rPr>
              <w:rFonts w:ascii="Times New Roman" w:hAnsi="Times New Roman"/>
              <w:spacing w:val="-15"/>
            </w:rPr>
          </w:rPrChange>
        </w:rPr>
        <w:t xml:space="preserve"> </w:t>
      </w:r>
      <w:proofErr w:type="spellStart"/>
      <w:r w:rsidR="00A2705F">
        <w:rPr>
          <w:rFonts w:ascii="Times New Roman" w:hAnsi="Times New Roman"/>
        </w:rPr>
        <w:t>Explique</w:t>
      </w:r>
      <w:proofErr w:type="spellEnd"/>
      <w:r w:rsidR="00A2705F">
        <w:rPr>
          <w:rFonts w:ascii="Times New Roman" w:hAnsi="Times New Roman"/>
        </w:rPr>
        <w:t>.</w:t>
      </w:r>
    </w:p>
    <w:p w:rsidR="00A116D9" w:rsidRPr="00004489" w:rsidRDefault="00173969" w:rsidP="00A116D9">
      <w:pPr>
        <w:pStyle w:val="PargrafodaLista"/>
        <w:tabs>
          <w:tab w:val="left" w:pos="580"/>
        </w:tabs>
        <w:spacing w:before="72" w:line="276" w:lineRule="auto"/>
        <w:ind w:left="579" w:right="274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0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hAnsi="Times New Roman"/>
          <w:b/>
          <w:sz w:val="24"/>
          <w:szCs w:val="24"/>
          <w:lang w:val="pt-BR"/>
          <w:rPrChange w:id="307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 xml:space="preserve">A função </w:t>
      </w:r>
      <w:proofErr w:type="spellStart"/>
      <w:r w:rsidRPr="00173969">
        <w:rPr>
          <w:rFonts w:ascii="Times New Roman" w:hAnsi="Times New Roman"/>
          <w:b/>
          <w:sz w:val="24"/>
          <w:szCs w:val="24"/>
          <w:lang w:val="pt-BR"/>
          <w:rPrChange w:id="308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b/>
          <w:sz w:val="24"/>
          <w:szCs w:val="24"/>
          <w:lang w:val="pt-BR"/>
          <w:rPrChange w:id="309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 xml:space="preserve"> ela serve para mostrar o tamanho em bytes de um determinado tipo de variável, se retornarmos em </w:t>
      </w:r>
      <w:proofErr w:type="spellStart"/>
      <w:r w:rsidRPr="00173969">
        <w:rPr>
          <w:rFonts w:ascii="Times New Roman" w:hAnsi="Times New Roman"/>
          <w:b/>
          <w:sz w:val="24"/>
          <w:szCs w:val="24"/>
          <w:lang w:val="pt-BR"/>
          <w:rPrChange w:id="310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b/>
          <w:sz w:val="24"/>
          <w:szCs w:val="24"/>
          <w:lang w:val="pt-BR"/>
          <w:rPrChange w:id="311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(</w:t>
      </w:r>
      <w:proofErr w:type="spellStart"/>
      <w:r w:rsidRPr="00173969">
        <w:rPr>
          <w:rFonts w:ascii="Times New Roman" w:hAnsi="Times New Roman"/>
          <w:b/>
          <w:sz w:val="24"/>
          <w:szCs w:val="24"/>
          <w:lang w:val="pt-BR"/>
          <w:rPrChange w:id="312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int</w:t>
      </w:r>
      <w:proofErr w:type="spellEnd"/>
      <w:r w:rsidRPr="00173969">
        <w:rPr>
          <w:rFonts w:ascii="Times New Roman" w:hAnsi="Times New Roman"/>
          <w:b/>
          <w:sz w:val="24"/>
          <w:szCs w:val="24"/>
          <w:lang w:val="pt-BR"/>
          <w:rPrChange w:id="313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 xml:space="preserve">) será 4 bytes, se for </w:t>
      </w:r>
      <w:proofErr w:type="spellStart"/>
      <w:r w:rsidRPr="00173969">
        <w:rPr>
          <w:rFonts w:ascii="Times New Roman" w:hAnsi="Times New Roman"/>
          <w:b/>
          <w:sz w:val="24"/>
          <w:szCs w:val="24"/>
          <w:lang w:val="pt-BR"/>
          <w:rPrChange w:id="314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b/>
          <w:sz w:val="24"/>
          <w:szCs w:val="24"/>
          <w:lang w:val="pt-BR"/>
          <w:rPrChange w:id="315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(</w:t>
      </w:r>
      <w:proofErr w:type="spellStart"/>
      <w:r w:rsidRPr="00173969">
        <w:rPr>
          <w:rFonts w:ascii="Times New Roman" w:hAnsi="Times New Roman"/>
          <w:b/>
          <w:sz w:val="24"/>
          <w:szCs w:val="24"/>
          <w:lang w:val="pt-BR"/>
          <w:rPrChange w:id="316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char</w:t>
      </w:r>
      <w:proofErr w:type="spellEnd"/>
      <w:r w:rsidRPr="00173969">
        <w:rPr>
          <w:rFonts w:ascii="Times New Roman" w:hAnsi="Times New Roman"/>
          <w:b/>
          <w:sz w:val="24"/>
          <w:szCs w:val="24"/>
          <w:lang w:val="pt-BR"/>
          <w:rPrChange w:id="317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) será 1 byte!</w:t>
      </w:r>
    </w:p>
    <w:p w:rsidR="005F4848" w:rsidRPr="00004489" w:rsidRDefault="005F4848">
      <w:pPr>
        <w:spacing w:before="5"/>
        <w:rPr>
          <w:rFonts w:ascii="Times New Roman" w:eastAsia="Times New Roman" w:hAnsi="Times New Roman" w:cs="Times New Roman"/>
          <w:sz w:val="17"/>
          <w:szCs w:val="17"/>
          <w:lang w:val="pt-BR"/>
          <w:rPrChange w:id="318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line="276" w:lineRule="auto"/>
        <w:ind w:right="462" w:hanging="357"/>
        <w:rPr>
          <w:rFonts w:ascii="Times New Roman" w:eastAsia="Times New Roman" w:hAnsi="Times New Roman" w:cs="Times New Roman"/>
          <w:lang w:val="pt-BR"/>
          <w:rPrChange w:id="319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320" w:author="Pablo" w:date="2016-12-15T13:57:00Z">
            <w:rPr>
              <w:rFonts w:ascii="Times New Roman" w:hAnsi="Times New Roman"/>
            </w:rPr>
          </w:rPrChange>
        </w:rPr>
        <w:t xml:space="preserve">Usando a função </w:t>
      </w:r>
      <w:proofErr w:type="spellStart"/>
      <w:r w:rsidRPr="00173969">
        <w:rPr>
          <w:rFonts w:ascii="Times New Roman" w:hAnsi="Times New Roman"/>
          <w:lang w:val="pt-BR"/>
          <w:rPrChange w:id="321" w:author="Pablo" w:date="2016-12-15T13:57:00Z">
            <w:rPr>
              <w:rFonts w:ascii="Times New Roman" w:hAnsi="Times New Roman"/>
            </w:rPr>
          </w:rPrChange>
        </w:rPr>
        <w:t>sizeof</w:t>
      </w:r>
      <w:proofErr w:type="spellEnd"/>
      <w:r w:rsidRPr="00173969">
        <w:rPr>
          <w:rFonts w:ascii="Times New Roman" w:hAnsi="Times New Roman"/>
          <w:lang w:val="pt-BR"/>
          <w:rPrChange w:id="322" w:author="Pablo" w:date="2016-12-15T13:57:00Z">
            <w:rPr>
              <w:rFonts w:ascii="Times New Roman" w:hAnsi="Times New Roman"/>
            </w:rPr>
          </w:rPrChange>
        </w:rPr>
        <w:t>(), como podemos saber qual o tamanho de um vetor</w:t>
      </w:r>
      <w:r w:rsidRPr="00173969">
        <w:rPr>
          <w:rFonts w:ascii="Times New Roman" w:hAnsi="Times New Roman"/>
          <w:spacing w:val="-12"/>
          <w:lang w:val="pt-BR"/>
          <w:rPrChange w:id="323" w:author="Pablo" w:date="2016-12-15T13:57:00Z">
            <w:rPr>
              <w:rFonts w:ascii="Times New Roman" w:hAnsi="Times New Roman"/>
              <w:spacing w:val="-12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324" w:author="Pablo" w:date="2016-12-15T13:57:00Z">
            <w:rPr>
              <w:rFonts w:ascii="Times New Roman" w:hAnsi="Times New Roman"/>
            </w:rPr>
          </w:rPrChange>
        </w:rPr>
        <w:t>qualquer, sabendo somente seu tipo e nome? Escreva a linha de código que retorna o tamanho</w:t>
      </w:r>
      <w:r w:rsidRPr="00173969">
        <w:rPr>
          <w:rFonts w:ascii="Times New Roman" w:hAnsi="Times New Roman"/>
          <w:spacing w:val="-18"/>
          <w:lang w:val="pt-BR"/>
          <w:rPrChange w:id="325" w:author="Pablo" w:date="2016-12-15T13:57:00Z">
            <w:rPr>
              <w:rFonts w:ascii="Times New Roman" w:hAnsi="Times New Roman"/>
              <w:spacing w:val="-18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326" w:author="Pablo" w:date="2016-12-15T13:57:00Z">
            <w:rPr>
              <w:rFonts w:ascii="Times New Roman" w:hAnsi="Times New Roman"/>
            </w:rPr>
          </w:rPrChange>
        </w:rPr>
        <w:t>deste vetor.</w:t>
      </w:r>
    </w:p>
    <w:p w:rsidR="005F4848" w:rsidRPr="00004489" w:rsidRDefault="00004489">
      <w:pPr>
        <w:spacing w:before="5"/>
        <w:rPr>
          <w:rFonts w:ascii="Times New Roman" w:eastAsia="Times New Roman" w:hAnsi="Times New Roman" w:cs="Times New Roman"/>
          <w:sz w:val="17"/>
          <w:szCs w:val="17"/>
          <w:lang w:val="pt-BR"/>
          <w:rPrChange w:id="327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</w:rPr>
          </w:rPrChange>
        </w:rPr>
      </w:pPr>
      <w:bookmarkStart w:id="328" w:name="_GoBack"/>
      <w:bookmarkEnd w:id="328"/>
      <w:proofErr w:type="spellStart"/>
      <w:ins w:id="329" w:author="Pablo" w:date="2016-12-15T14:05:00Z"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lastRenderedPageBreak/>
          <w:t>sizeof</w:t>
        </w:r>
        <w:proofErr w:type="spellEnd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(</w:t>
        </w:r>
        <w:proofErr w:type="spellStart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vet</w:t>
        </w:r>
        <w:proofErr w:type="spellEnd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)/</w:t>
        </w:r>
        <w:proofErr w:type="spellStart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sizeof</w:t>
        </w:r>
        <w:proofErr w:type="spellEnd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(</w:t>
        </w:r>
        <w:proofErr w:type="spellStart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int</w:t>
        </w:r>
        <w:proofErr w:type="spellEnd"/>
        <w:r>
          <w:rPr>
            <w:rFonts w:ascii="Times New Roman" w:eastAsia="Times New Roman" w:hAnsi="Times New Roman" w:cs="Times New Roman"/>
            <w:sz w:val="17"/>
            <w:szCs w:val="17"/>
            <w:lang w:val="pt-BR"/>
          </w:rPr>
          <w:t>)</w:t>
        </w:r>
      </w:ins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hanging="357"/>
        <w:rPr>
          <w:rFonts w:ascii="Times New Roman" w:eastAsia="Times New Roman" w:hAnsi="Times New Roman" w:cs="Times New Roman"/>
          <w:lang w:val="pt-BR"/>
          <w:rPrChange w:id="330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331" w:author="Pablo" w:date="2016-12-15T13:57:00Z">
            <w:rPr>
              <w:rFonts w:ascii="Times New Roman" w:hAnsi="Times New Roman"/>
            </w:rPr>
          </w:rPrChange>
        </w:rPr>
        <w:t>O código abaixo contém um erro. Explique-o e faça a</w:t>
      </w:r>
      <w:r w:rsidRPr="00173969">
        <w:rPr>
          <w:rFonts w:ascii="Times New Roman" w:hAnsi="Times New Roman"/>
          <w:spacing w:val="-9"/>
          <w:lang w:val="pt-BR"/>
          <w:rPrChange w:id="332" w:author="Pablo" w:date="2016-12-15T13:57:00Z">
            <w:rPr>
              <w:rFonts w:ascii="Times New Roman" w:hAnsi="Times New Roman"/>
              <w:spacing w:val="-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333" w:author="Pablo" w:date="2016-12-15T13:57:00Z">
            <w:rPr>
              <w:rFonts w:ascii="Times New Roman" w:hAnsi="Times New Roman"/>
            </w:rPr>
          </w:rPrChange>
        </w:rPr>
        <w:t>correção:</w:t>
      </w:r>
    </w:p>
    <w:p w:rsidR="005F4848" w:rsidRPr="00004489" w:rsidRDefault="005F4848">
      <w:pPr>
        <w:spacing w:before="9"/>
        <w:rPr>
          <w:rFonts w:ascii="Times New Roman" w:eastAsia="Times New Roman" w:hAnsi="Times New Roman" w:cs="Times New Roman"/>
          <w:sz w:val="21"/>
          <w:szCs w:val="21"/>
          <w:lang w:val="pt-BR"/>
          <w:rPrChange w:id="334" w:author="Pablo" w:date="2016-12-15T13:57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</w:p>
    <w:p w:rsidR="005F4848" w:rsidRDefault="00173969">
      <w:pPr>
        <w:spacing w:line="1197" w:lineRule="exact"/>
        <w:ind w:left="109"/>
        <w:rPr>
          <w:rFonts w:ascii="Times New Roman" w:eastAsia="Times New Roman" w:hAnsi="Times New Roman" w:cs="Times New Roman"/>
          <w:position w:val="-23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23"/>
          <w:sz w:val="20"/>
          <w:szCs w:val="20"/>
        </w:rPr>
      </w:r>
      <w:r>
        <w:rPr>
          <w:rFonts w:ascii="Times New Roman" w:eastAsia="Times New Roman" w:hAnsi="Times New Roman" w:cs="Times New Roman"/>
          <w:position w:val="-23"/>
          <w:sz w:val="20"/>
          <w:szCs w:val="20"/>
        </w:rPr>
        <w:pict>
          <v:shape id="_x0000_s1036" type="#_x0000_t202" style="width:436.55pt;height:59.9pt;mso-position-horizontal-relative:char;mso-position-vertical-relative:line" fillcolor="#f1f1f1" strokeweight=".48pt">
            <v:textbox inset="0,0,0,0">
              <w:txbxContent>
                <w:p w:rsidR="009D1F2C" w:rsidRDefault="009D1F2C">
                  <w:pPr>
                    <w:pStyle w:val="Corpodetexto"/>
                    <w:spacing w:before="23" w:line="276" w:lineRule="auto"/>
                    <w:ind w:left="108" w:right="7686" w:firstLine="0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*p; </w:t>
                  </w:r>
                  <w:proofErr w:type="spellStart"/>
                  <w:r>
                    <w:rPr>
                      <w:rFonts w:ascii="Courier New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i</w:t>
                  </w:r>
                  <w:proofErr w:type="spellEnd"/>
                  <w:r>
                    <w:rPr>
                      <w:rFonts w:ascii="Courier New"/>
                    </w:rPr>
                    <w:t>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 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&amp;</w:t>
                  </w:r>
                  <w:proofErr w:type="spellStart"/>
                  <w:r>
                    <w:rPr>
                      <w:rFonts w:ascii="Courier New"/>
                    </w:rPr>
                    <w:t>i</w:t>
                  </w:r>
                  <w:proofErr w:type="spellEnd"/>
                  <w:r>
                    <w:rPr>
                      <w:rFonts w:ascii="Courier New"/>
                    </w:rPr>
                    <w:t>;</w:t>
                  </w:r>
                </w:p>
                <w:p w:rsidR="009D1F2C" w:rsidRPr="00004489" w:rsidRDefault="00173969">
                  <w:pPr>
                    <w:pStyle w:val="Corpodetexto"/>
                    <w:spacing w:before="3"/>
                    <w:ind w:left="108" w:firstLine="0"/>
                    <w:rPr>
                      <w:rFonts w:ascii="Courier New" w:eastAsia="Courier New" w:hAnsi="Courier New" w:cs="Courier New"/>
                      <w:lang w:val="pt-BR"/>
                      <w:rPrChange w:id="335" w:author="Pablo" w:date="2016-12-15T14:06:00Z">
                        <w:rPr>
                          <w:rFonts w:ascii="Courier New" w:eastAsia="Courier New" w:hAnsi="Courier New" w:cs="Courier New"/>
                        </w:rPr>
                      </w:rPrChange>
                    </w:rPr>
                  </w:pPr>
                  <w:proofErr w:type="spellStart"/>
                  <w:r w:rsidRPr="00173969">
                    <w:rPr>
                      <w:rFonts w:ascii="Courier New"/>
                      <w:lang w:val="pt-BR"/>
                      <w:rPrChange w:id="336" w:author="Pablo" w:date="2016-12-15T14:06:00Z">
                        <w:rPr>
                          <w:rFonts w:ascii="Courier New"/>
                        </w:rPr>
                      </w:rPrChange>
                    </w:rPr>
                    <w:t>scanf</w:t>
                  </w:r>
                  <w:proofErr w:type="spellEnd"/>
                  <w:r w:rsidRPr="00173969">
                    <w:rPr>
                      <w:rFonts w:ascii="Courier New"/>
                      <w:lang w:val="pt-BR"/>
                      <w:rPrChange w:id="337" w:author="Pablo" w:date="2016-12-15T14:06:00Z">
                        <w:rPr>
                          <w:rFonts w:ascii="Courier New"/>
                        </w:rPr>
                      </w:rPrChange>
                    </w:rPr>
                    <w:t>("%d",</w:t>
                  </w:r>
                  <w:del w:id="338" w:author="Pablo" w:date="2016-12-15T14:06:00Z">
                    <w:r w:rsidRPr="00173969">
                      <w:rPr>
                        <w:rFonts w:ascii="Courier New"/>
                        <w:lang w:val="pt-BR"/>
                        <w:rPrChange w:id="339" w:author="Pablo" w:date="2016-12-15T14:06:00Z">
                          <w:rPr>
                            <w:rFonts w:ascii="Courier New"/>
                          </w:rPr>
                        </w:rPrChange>
                      </w:rPr>
                      <w:delText>*</w:delText>
                    </w:r>
                  </w:del>
                  <w:r w:rsidRPr="00173969">
                    <w:rPr>
                      <w:rFonts w:ascii="Courier New"/>
                      <w:lang w:val="pt-BR"/>
                      <w:rPrChange w:id="340" w:author="Pablo" w:date="2016-12-15T14:06:00Z">
                        <w:rPr>
                          <w:rFonts w:ascii="Courier New"/>
                        </w:rPr>
                      </w:rPrChange>
                    </w:rPr>
                    <w:t>p);</w:t>
                  </w:r>
                  <w:ins w:id="341" w:author="Pablo" w:date="2016-12-15T14:06:00Z">
                    <w:r w:rsidRPr="00173969">
                      <w:rPr>
                        <w:rFonts w:ascii="Courier New"/>
                        <w:lang w:val="pt-BR"/>
                        <w:rPrChange w:id="342" w:author="Pablo" w:date="2016-12-15T14:06:00Z">
                          <w:rPr>
                            <w:rFonts w:ascii="Courier New"/>
                          </w:rPr>
                        </w:rPrChange>
                      </w:rPr>
                      <w:t xml:space="preserve"> //sem o *</w:t>
                    </w:r>
                    <w:r w:rsidR="00004489">
                      <w:rPr>
                        <w:rFonts w:ascii="Courier New"/>
                        <w:lang w:val="pt-BR"/>
                      </w:rPr>
                      <w:t>, afinal p == &amp;i</w:t>
                    </w:r>
                  </w:ins>
                </w:p>
              </w:txbxContent>
            </v:textbox>
            <w10:wrap type="none"/>
            <w10:anchorlock/>
          </v:shape>
        </w:pict>
      </w:r>
    </w:p>
    <w:p w:rsidR="00543DA8" w:rsidRPr="00543DA8" w:rsidRDefault="00543DA8">
      <w:pPr>
        <w:spacing w:line="1197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DA8">
        <w:rPr>
          <w:rFonts w:ascii="Times New Roman" w:eastAsia="Times New Roman" w:hAnsi="Times New Roman" w:cs="Times New Roman"/>
          <w:b/>
          <w:position w:val="-23"/>
          <w:sz w:val="24"/>
          <w:szCs w:val="24"/>
        </w:rPr>
        <w:t>Exe18_listao_ponteiros</w:t>
      </w:r>
    </w:p>
    <w:p w:rsidR="005F4848" w:rsidRDefault="005F4848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5F4848" w:rsidRPr="00B5297E" w:rsidRDefault="00173969">
      <w:pPr>
        <w:pStyle w:val="PargrafodaLista"/>
        <w:numPr>
          <w:ilvl w:val="0"/>
          <w:numId w:val="1"/>
        </w:numPr>
        <w:tabs>
          <w:tab w:val="left" w:pos="580"/>
        </w:tabs>
        <w:spacing w:before="72" w:line="276" w:lineRule="auto"/>
        <w:ind w:right="677" w:hanging="357"/>
        <w:rPr>
          <w:rFonts w:ascii="Times New Roman" w:eastAsia="Times New Roman" w:hAnsi="Times New Roman" w:cs="Times New Roman"/>
        </w:rPr>
      </w:pPr>
      <w:r w:rsidRPr="00173969">
        <w:rPr>
          <w:rFonts w:ascii="Times New Roman" w:hAnsi="Times New Roman"/>
          <w:lang w:val="pt-BR"/>
          <w:rPrChange w:id="343" w:author="Pablo" w:date="2016-12-15T13:57:00Z">
            <w:rPr>
              <w:rFonts w:ascii="Times New Roman" w:hAnsi="Times New Roman"/>
            </w:rPr>
          </w:rPrChange>
        </w:rPr>
        <w:t xml:space="preserve">Como é feita a declaração de um </w:t>
      </w:r>
      <w:r w:rsidRPr="00173969">
        <w:rPr>
          <w:rFonts w:ascii="Times New Roman" w:hAnsi="Times New Roman"/>
          <w:u w:val="single"/>
          <w:lang w:val="pt-BR"/>
          <w:rPrChange w:id="344" w:author="Pablo" w:date="2016-12-15T13:57:00Z">
            <w:rPr>
              <w:rFonts w:ascii="Times New Roman" w:hAnsi="Times New Roman"/>
              <w:u w:val="single"/>
            </w:rPr>
          </w:rPrChange>
        </w:rPr>
        <w:t>ponteiro</w:t>
      </w:r>
      <w:r w:rsidRPr="00173969">
        <w:rPr>
          <w:rFonts w:ascii="Times New Roman" w:hAnsi="Times New Roman"/>
          <w:lang w:val="pt-BR"/>
          <w:rPrChange w:id="345" w:author="Pablo" w:date="2016-12-15T13:57:00Z">
            <w:rPr>
              <w:rFonts w:ascii="Times New Roman" w:hAnsi="Times New Roman"/>
            </w:rPr>
          </w:rPrChange>
        </w:rPr>
        <w:t xml:space="preserve"> para ponteiro e para que eles servem? </w:t>
      </w:r>
      <w:proofErr w:type="spellStart"/>
      <w:r w:rsidR="00A2705F">
        <w:rPr>
          <w:rFonts w:ascii="Times New Roman" w:hAnsi="Times New Roman"/>
        </w:rPr>
        <w:t>Dê</w:t>
      </w:r>
      <w:proofErr w:type="spellEnd"/>
      <w:r w:rsidR="00A2705F">
        <w:rPr>
          <w:rFonts w:ascii="Times New Roman" w:hAnsi="Times New Roman"/>
          <w:spacing w:val="-15"/>
        </w:rPr>
        <w:t xml:space="preserve"> </w:t>
      </w:r>
      <w:r w:rsidR="00A2705F">
        <w:rPr>
          <w:rFonts w:ascii="Times New Roman" w:hAnsi="Times New Roman"/>
        </w:rPr>
        <w:t xml:space="preserve">um </w:t>
      </w:r>
      <w:proofErr w:type="spellStart"/>
      <w:r w:rsidR="00A2705F">
        <w:rPr>
          <w:rFonts w:ascii="Times New Roman" w:hAnsi="Times New Roman"/>
        </w:rPr>
        <w:t>exemplo</w:t>
      </w:r>
      <w:proofErr w:type="spellEnd"/>
      <w:r w:rsidR="00A2705F">
        <w:rPr>
          <w:rFonts w:ascii="Times New Roman" w:hAnsi="Times New Roman"/>
        </w:rPr>
        <w:t xml:space="preserve"> de</w:t>
      </w:r>
      <w:r w:rsidR="00A2705F">
        <w:rPr>
          <w:rFonts w:ascii="Times New Roman" w:hAnsi="Times New Roman"/>
          <w:spacing w:val="-2"/>
        </w:rPr>
        <w:t xml:space="preserve"> </w:t>
      </w:r>
      <w:proofErr w:type="spellStart"/>
      <w:r w:rsidR="00A2705F">
        <w:rPr>
          <w:rFonts w:ascii="Times New Roman" w:hAnsi="Times New Roman"/>
        </w:rPr>
        <w:t>uso</w:t>
      </w:r>
      <w:proofErr w:type="spellEnd"/>
      <w:r w:rsidR="00A2705F">
        <w:rPr>
          <w:rFonts w:ascii="Times New Roman" w:hAnsi="Times New Roman"/>
        </w:rPr>
        <w:t>.</w:t>
      </w:r>
    </w:p>
    <w:p w:rsidR="00B5297E" w:rsidRPr="00B5297E" w:rsidRDefault="00B5297E" w:rsidP="00B5297E">
      <w:pPr>
        <w:pStyle w:val="PargrafodaLista"/>
        <w:tabs>
          <w:tab w:val="left" w:pos="580"/>
        </w:tabs>
        <w:spacing w:before="72" w:line="276" w:lineRule="auto"/>
        <w:ind w:left="579" w:right="677"/>
        <w:rPr>
          <w:rFonts w:ascii="Times New Roman" w:eastAsia="Times New Roman" w:hAnsi="Times New Roman" w:cs="Times New Roman"/>
          <w:u w:val="single"/>
        </w:rPr>
      </w:pPr>
    </w:p>
    <w:tbl>
      <w:tblPr>
        <w:tblStyle w:val="Tabelacomgrade"/>
        <w:tblW w:w="0" w:type="auto"/>
        <w:tblInd w:w="579" w:type="dxa"/>
        <w:tblLook w:val="04A0"/>
      </w:tblPr>
      <w:tblGrid>
        <w:gridCol w:w="8587"/>
      </w:tblGrid>
      <w:tr w:rsidR="00B5297E" w:rsidRPr="00004489" w:rsidTr="00B5297E">
        <w:tc>
          <w:tcPr>
            <w:tcW w:w="9090" w:type="dxa"/>
          </w:tcPr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46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47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int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48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 *p; /// Declaração de um ponteiro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49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0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int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1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 **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2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pp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3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; /// Declaração de um ponteiro de ponteiro.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4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5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int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6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 x=5;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7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8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p=&amp;x;/// O ponteiro recebe o endereço de memória da variável x, no entanto p tem o conteúdo de x.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59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0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pp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1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=&amp;p;/// O ponteiro de ponteiro recebe o endereço de memória do ponteiro, no entanto ele pode acessar o conteúdo da variável.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2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</w:pPr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3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**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4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pp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5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+=5;/// Acessando o conteúdo com ** acumulei 5 na soma somente para testar o acesso a variável 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6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atráves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7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 de um ponteiro 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8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ponteiro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69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.</w:t>
            </w:r>
          </w:p>
          <w:p w:rsidR="00B5297E" w:rsidRPr="00004489" w:rsidRDefault="00173969" w:rsidP="00B5297E">
            <w:pPr>
              <w:pStyle w:val="PargrafodaLista"/>
              <w:tabs>
                <w:tab w:val="left" w:pos="580"/>
              </w:tabs>
              <w:spacing w:before="72" w:line="276" w:lineRule="auto"/>
              <w:ind w:left="579" w:right="677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pt-BR"/>
                <w:rPrChange w:id="370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  <w:u w:val="single"/>
                  </w:rPr>
                </w:rPrChange>
              </w:rPr>
            </w:pP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1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printf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2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("%i ",**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3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pp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4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);/// Mostro no tela o conteúdo da variável x </w:t>
            </w:r>
            <w:proofErr w:type="spellStart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5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>atráves</w:t>
            </w:r>
            <w:proofErr w:type="spellEnd"/>
            <w:r w:rsidRPr="00173969">
              <w:rPr>
                <w:rFonts w:ascii="Times New Roman" w:hAnsi="Times New Roman"/>
                <w:b/>
                <w:i/>
                <w:sz w:val="24"/>
                <w:szCs w:val="24"/>
                <w:lang w:val="pt-BR"/>
                <w:rPrChange w:id="376" w:author="Pablo" w:date="2016-12-15T13:57:00Z">
                  <w:rPr>
                    <w:rFonts w:ascii="Times New Roman" w:hAnsi="Times New Roman"/>
                    <w:b/>
                    <w:i/>
                    <w:sz w:val="24"/>
                    <w:szCs w:val="24"/>
                  </w:rPr>
                </w:rPrChange>
              </w:rPr>
              <w:t xml:space="preserve"> do ponteiro de ponteiro.</w:t>
            </w:r>
          </w:p>
        </w:tc>
      </w:tr>
    </w:tbl>
    <w:p w:rsidR="00543DA8" w:rsidRPr="00004489" w:rsidRDefault="00543DA8" w:rsidP="00543DA8">
      <w:pPr>
        <w:pStyle w:val="PargrafodaLista"/>
        <w:tabs>
          <w:tab w:val="left" w:pos="580"/>
        </w:tabs>
        <w:spacing w:before="72" w:line="276" w:lineRule="auto"/>
        <w:ind w:left="579" w:right="677"/>
        <w:rPr>
          <w:rFonts w:ascii="Times New Roman" w:hAnsi="Times New Roman"/>
          <w:lang w:val="pt-BR"/>
          <w:rPrChange w:id="377" w:author="Pablo" w:date="2016-12-15T13:57:00Z">
            <w:rPr>
              <w:rFonts w:ascii="Times New Roman" w:hAnsi="Times New Roman"/>
            </w:rPr>
          </w:rPrChange>
        </w:rPr>
      </w:pPr>
    </w:p>
    <w:p w:rsidR="00543DA8" w:rsidRPr="00004489" w:rsidRDefault="00173969" w:rsidP="00B5297E">
      <w:pPr>
        <w:pStyle w:val="PargrafodaLista"/>
        <w:tabs>
          <w:tab w:val="left" w:pos="580"/>
        </w:tabs>
        <w:spacing w:before="72" w:line="276" w:lineRule="auto"/>
        <w:ind w:left="579" w:right="677"/>
        <w:rPr>
          <w:rFonts w:ascii="Times New Roman" w:hAnsi="Times New Roman"/>
          <w:b/>
          <w:sz w:val="24"/>
          <w:szCs w:val="24"/>
          <w:u w:val="single"/>
          <w:lang w:val="pt-BR"/>
          <w:rPrChange w:id="378" w:author="Pablo" w:date="2016-12-15T13:57:00Z">
            <w:rPr>
              <w:rFonts w:ascii="Times New Roman" w:hAnsi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hAnsi="Times New Roman"/>
          <w:b/>
          <w:sz w:val="24"/>
          <w:szCs w:val="24"/>
          <w:lang w:val="pt-BR"/>
          <w:rPrChange w:id="379" w:author="Pablo" w:date="2016-12-15T13:57:00Z">
            <w:rPr>
              <w:rFonts w:ascii="Times New Roman" w:hAnsi="Times New Roman"/>
              <w:b/>
              <w:sz w:val="24"/>
              <w:szCs w:val="24"/>
            </w:rPr>
          </w:rPrChange>
        </w:rPr>
        <w:t>Ponteiros de ponteiros apontam para um ponteiro, sendo assim acaba acessando o conteúdo de uma determinada variável podendo alterar o conteúdo desta maneira.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17"/>
          <w:szCs w:val="17"/>
          <w:lang w:val="pt-BR"/>
          <w:rPrChange w:id="380" w:author="Pablo" w:date="2016-12-15T13:57:00Z">
            <w:rPr>
              <w:rFonts w:ascii="Times New Roman" w:eastAsia="Times New Roman" w:hAnsi="Times New Roman" w:cs="Times New Roman"/>
              <w:sz w:val="17"/>
              <w:szCs w:val="17"/>
            </w:rPr>
          </w:rPrChange>
        </w:rPr>
      </w:pPr>
    </w:p>
    <w:p w:rsidR="005F4848" w:rsidRPr="00004489" w:rsidRDefault="00173969">
      <w:pPr>
        <w:pStyle w:val="PargrafodaLista"/>
        <w:numPr>
          <w:ilvl w:val="0"/>
          <w:numId w:val="1"/>
        </w:numPr>
        <w:tabs>
          <w:tab w:val="left" w:pos="580"/>
        </w:tabs>
        <w:ind w:hanging="357"/>
        <w:rPr>
          <w:rFonts w:ascii="Times New Roman" w:eastAsia="Times New Roman" w:hAnsi="Times New Roman" w:cs="Times New Roman"/>
          <w:lang w:val="pt-BR"/>
          <w:rPrChange w:id="381" w:author="Pablo" w:date="2016-12-15T13:57:00Z">
            <w:rPr>
              <w:rFonts w:ascii="Times New Roman" w:eastAsia="Times New Roman" w:hAnsi="Times New Roman" w:cs="Times New Roman"/>
            </w:rPr>
          </w:rPrChange>
        </w:rPr>
      </w:pPr>
      <w:r w:rsidRPr="00173969">
        <w:rPr>
          <w:rFonts w:ascii="Times New Roman" w:hAnsi="Times New Roman"/>
          <w:lang w:val="pt-BR"/>
          <w:rPrChange w:id="382" w:author="Pablo" w:date="2016-12-15T13:57:00Z">
            <w:rPr>
              <w:rFonts w:ascii="Times New Roman" w:hAnsi="Times New Roman"/>
            </w:rPr>
          </w:rPrChange>
        </w:rPr>
        <w:t>Analise os dois códigos</w:t>
      </w:r>
      <w:r w:rsidRPr="00173969">
        <w:rPr>
          <w:rFonts w:ascii="Times New Roman" w:hAnsi="Times New Roman"/>
          <w:spacing w:val="-9"/>
          <w:lang w:val="pt-BR"/>
          <w:rPrChange w:id="383" w:author="Pablo" w:date="2016-12-15T13:57:00Z">
            <w:rPr>
              <w:rFonts w:ascii="Times New Roman" w:hAnsi="Times New Roman"/>
              <w:spacing w:val="-9"/>
            </w:rPr>
          </w:rPrChange>
        </w:rPr>
        <w:t xml:space="preserve"> </w:t>
      </w:r>
      <w:r w:rsidRPr="00173969">
        <w:rPr>
          <w:rFonts w:ascii="Times New Roman" w:hAnsi="Times New Roman"/>
          <w:lang w:val="pt-BR"/>
          <w:rPrChange w:id="384" w:author="Pablo" w:date="2016-12-15T13:57:00Z">
            <w:rPr>
              <w:rFonts w:ascii="Times New Roman" w:hAnsi="Times New Roman"/>
            </w:rPr>
          </w:rPrChange>
        </w:rPr>
        <w:t>abaixo:</w:t>
      </w:r>
    </w:p>
    <w:p w:rsidR="005F4848" w:rsidRPr="00004489" w:rsidRDefault="005F4848">
      <w:pPr>
        <w:spacing w:before="7"/>
        <w:rPr>
          <w:rFonts w:ascii="Times New Roman" w:eastAsia="Times New Roman" w:hAnsi="Times New Roman" w:cs="Times New Roman"/>
          <w:sz w:val="21"/>
          <w:szCs w:val="21"/>
          <w:lang w:val="pt-BR"/>
          <w:rPrChange w:id="385" w:author="Pablo" w:date="2016-12-15T13:57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</w:p>
    <w:p w:rsidR="005F4848" w:rsidRDefault="00173969">
      <w:pPr>
        <w:spacing w:line="912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 w:rsidRPr="00173969">
        <w:rPr>
          <w:rFonts w:ascii="Times New Roman" w:eastAsia="Times New Roman" w:hAnsi="Times New Roman" w:cs="Times New Roman"/>
          <w:position w:val="-17"/>
          <w:sz w:val="20"/>
          <w:szCs w:val="20"/>
        </w:rPr>
      </w:r>
      <w:r w:rsidRPr="00173969">
        <w:rPr>
          <w:rFonts w:ascii="Times New Roman" w:eastAsia="Times New Roman" w:hAnsi="Times New Roman" w:cs="Times New Roman"/>
          <w:position w:val="-17"/>
          <w:sz w:val="20"/>
          <w:szCs w:val="20"/>
        </w:rPr>
        <w:pict>
          <v:shape id="_x0000_s1035" type="#_x0000_t202" style="width:436.55pt;height:45.6pt;mso-position-horizontal-relative:char;mso-position-vertical-relative:line" fillcolor="#f1f1f1" strokeweight=".48pt">
            <v:textbox inset="0,0,0,0">
              <w:txbxContent>
                <w:p w:rsidR="009D1F2C" w:rsidRDefault="009D1F2C">
                  <w:pPr>
                    <w:pStyle w:val="Corpodetexto"/>
                    <w:spacing w:before="23" w:line="278" w:lineRule="auto"/>
                    <w:ind w:left="108" w:right="6366" w:firstLine="0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int x=10, *p,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*q;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 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&amp;x;</w:t>
                  </w:r>
                </w:p>
                <w:p w:rsidR="009D1F2C" w:rsidRDefault="009D1F2C">
                  <w:pPr>
                    <w:pStyle w:val="Corpodetexto"/>
                    <w:spacing w:before="1"/>
                    <w:ind w:left="108" w:firstLine="0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q 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p;</w:t>
                  </w:r>
                </w:p>
              </w:txbxContent>
            </v:textbox>
            <w10:wrap type="none"/>
            <w10:anchorlock/>
          </v:shape>
        </w:pict>
      </w:r>
    </w:p>
    <w:p w:rsidR="005F4848" w:rsidRDefault="005F48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4848" w:rsidRPr="00004489" w:rsidRDefault="0017396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86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387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No primeiro com a utilização de dois ponteiros eu consigo acessar o conteúdo da variável com qualquer um dos dois.</w:t>
      </w:r>
    </w:p>
    <w:p w:rsidR="005F4848" w:rsidRPr="00004489" w:rsidRDefault="005F4848">
      <w:pPr>
        <w:spacing w:before="8"/>
        <w:rPr>
          <w:rFonts w:ascii="Times New Roman" w:eastAsia="Times New Roman" w:hAnsi="Times New Roman" w:cs="Times New Roman"/>
          <w:sz w:val="20"/>
          <w:szCs w:val="20"/>
          <w:lang w:val="pt-BR"/>
          <w:rPrChange w:id="388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5F4848" w:rsidRDefault="00173969" w:rsidP="00237356">
      <w:pPr>
        <w:spacing w:line="338" w:lineRule="exact"/>
        <w:ind w:left="109"/>
        <w:rPr>
          <w:rFonts w:ascii="Times New Roman" w:eastAsia="Times New Roman" w:hAnsi="Times New Roman" w:cs="Times New Roman"/>
          <w:position w:val="-6"/>
          <w:sz w:val="20"/>
          <w:szCs w:val="20"/>
          <w:u w:val="single"/>
        </w:rPr>
      </w:pPr>
      <w:r w:rsidRPr="00173969">
        <w:rPr>
          <w:rFonts w:ascii="Times New Roman" w:eastAsia="Times New Roman" w:hAnsi="Times New Roman" w:cs="Times New Roman"/>
          <w:position w:val="-6"/>
          <w:sz w:val="20"/>
          <w:szCs w:val="20"/>
          <w:u w:val="single"/>
        </w:rPr>
      </w:r>
      <w:r>
        <w:rPr>
          <w:rFonts w:ascii="Times New Roman" w:eastAsia="Times New Roman" w:hAnsi="Times New Roman" w:cs="Times New Roman"/>
          <w:position w:val="-6"/>
          <w:sz w:val="20"/>
          <w:szCs w:val="20"/>
          <w:u w:val="single"/>
        </w:rPr>
        <w:pict>
          <v:shape id="_x0000_s1034" type="#_x0000_t202" style="width:436.55pt;height:16.95pt;mso-position-horizontal-relative:char;mso-position-vertical-relative:line" fillcolor="#f1f1f1" strokeweight=".48pt">
            <v:textbox inset="0,0,0,0">
              <w:txbxContent>
                <w:p w:rsidR="009D1F2C" w:rsidRDefault="009D1F2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int</w:t>
                  </w:r>
                  <w:proofErr w:type="spellEnd"/>
                  <w:r>
                    <w:rPr>
                      <w:rFonts w:ascii="Courier New"/>
                    </w:rPr>
                    <w:t xml:space="preserve"> x=10, *p,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**pp;</w:t>
                  </w:r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kk</w:t>
                  </w:r>
                  <w:proofErr w:type="spellEnd"/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/>
                    </w:rPr>
                  </w:pPr>
                </w:p>
                <w:p w:rsidR="004509AC" w:rsidRDefault="004509AC">
                  <w:pPr>
                    <w:pStyle w:val="Corpodetexto"/>
                    <w:spacing w:before="25"/>
                    <w:ind w:left="108" w:firstLine="0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N</w:t>
                  </w:r>
                </w:p>
              </w:txbxContent>
            </v:textbox>
            <w10:wrap type="none"/>
            <w10:anchorlock/>
          </v:shape>
        </w:pict>
      </w:r>
    </w:p>
    <w:p w:rsidR="004509AC" w:rsidRDefault="004509AC" w:rsidP="00237356">
      <w:pPr>
        <w:spacing w:line="338" w:lineRule="exact"/>
        <w:ind w:left="109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4509AC" w:rsidRPr="00004489" w:rsidRDefault="00173969" w:rsidP="00237356">
      <w:pPr>
        <w:spacing w:line="338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389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90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  <w:t>No segundo usando ponteiros de ponteiros podemos fazer da seguinte maneira.</w:t>
      </w:r>
    </w:p>
    <w:p w:rsidR="004509AC" w:rsidRPr="00004489" w:rsidRDefault="00173969" w:rsidP="00237356">
      <w:pPr>
        <w:spacing w:line="338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91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392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p=&amp;x;</w:t>
      </w:r>
    </w:p>
    <w:p w:rsidR="004509AC" w:rsidRPr="00004489" w:rsidRDefault="00173969" w:rsidP="00237356">
      <w:pPr>
        <w:spacing w:line="338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93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proofErr w:type="spellStart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394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pp</w:t>
      </w:r>
      <w:proofErr w:type="spellEnd"/>
      <w:r w:rsidRPr="00173969">
        <w:rPr>
          <w:rFonts w:ascii="Times New Roman" w:eastAsia="Times New Roman" w:hAnsi="Times New Roman" w:cs="Times New Roman"/>
          <w:b/>
          <w:sz w:val="24"/>
          <w:szCs w:val="24"/>
          <w:lang w:val="pt-BR"/>
          <w:rPrChange w:id="395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=&amp;p;</w:t>
      </w:r>
    </w:p>
    <w:p w:rsidR="004509AC" w:rsidRPr="00004489" w:rsidRDefault="00173969" w:rsidP="00237356">
      <w:pPr>
        <w:spacing w:line="338" w:lineRule="exact"/>
        <w:ind w:left="1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96" w:author="Pablo" w:date="2171-02-14T08:33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  <w:sectPr w:rsidR="004509AC" w:rsidRPr="00004489">
          <w:pgSz w:w="11910" w:h="16840"/>
          <w:pgMar w:top="1340" w:right="1480" w:bottom="280" w:left="1480" w:header="720" w:footer="720" w:gutter="0"/>
          <w:cols w:space="720"/>
        </w:sectPr>
      </w:pPr>
      <w:r w:rsidRPr="0017396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  <w:rPrChange w:id="397" w:author="Pablo" w:date="2016-12-15T13:57:00Z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rPrChange>
        </w:rPr>
        <w:t>Agora com o ponteiro de ponteiro podemos manipular o conteúdo da variável x utilizando **</w:t>
      </w:r>
    </w:p>
    <w:p w:rsidR="005F4848" w:rsidRPr="00004489" w:rsidRDefault="005F4848">
      <w:pPr>
        <w:rPr>
          <w:rFonts w:ascii="Times New Roman" w:eastAsia="Times New Roman" w:hAnsi="Times New Roman" w:cs="Times New Roman"/>
          <w:sz w:val="20"/>
          <w:szCs w:val="20"/>
          <w:lang w:val="pt-BR"/>
          <w:rPrChange w:id="398" w:author="Pablo" w:date="2016-12-15T13:5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sectPr w:rsidR="005F4848" w:rsidRPr="00004489" w:rsidSect="00EE0A5C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2839"/>
    <w:multiLevelType w:val="hybridMultilevel"/>
    <w:tmpl w:val="A2367DC0"/>
    <w:lvl w:ilvl="0" w:tplc="8CD0681E">
      <w:start w:val="1"/>
      <w:numFmt w:val="decimal"/>
      <w:lvlText w:val="%1)"/>
      <w:lvlJc w:val="left"/>
      <w:pPr>
        <w:ind w:left="579" w:hanging="358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202125C">
      <w:start w:val="1"/>
      <w:numFmt w:val="lowerLetter"/>
      <w:lvlText w:val="%2)"/>
      <w:lvlJc w:val="left"/>
      <w:pPr>
        <w:ind w:left="942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AC14FB2E">
      <w:start w:val="1"/>
      <w:numFmt w:val="bullet"/>
      <w:lvlText w:val="•"/>
      <w:lvlJc w:val="left"/>
      <w:pPr>
        <w:ind w:left="1896" w:hanging="360"/>
      </w:pPr>
      <w:rPr>
        <w:rFonts w:hint="default"/>
      </w:rPr>
    </w:lvl>
    <w:lvl w:ilvl="3" w:tplc="B34CF9C8">
      <w:start w:val="1"/>
      <w:numFmt w:val="bullet"/>
      <w:lvlText w:val="•"/>
      <w:lvlJc w:val="left"/>
      <w:pPr>
        <w:ind w:left="2852" w:hanging="360"/>
      </w:pPr>
      <w:rPr>
        <w:rFonts w:hint="default"/>
      </w:rPr>
    </w:lvl>
    <w:lvl w:ilvl="4" w:tplc="1494E192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5" w:tplc="4E3849D6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6" w:tplc="E5C089FE">
      <w:start w:val="1"/>
      <w:numFmt w:val="bullet"/>
      <w:lvlText w:val="•"/>
      <w:lvlJc w:val="left"/>
      <w:pPr>
        <w:ind w:left="5721" w:hanging="360"/>
      </w:pPr>
      <w:rPr>
        <w:rFonts w:hint="default"/>
      </w:rPr>
    </w:lvl>
    <w:lvl w:ilvl="7" w:tplc="3EBC2CCC">
      <w:start w:val="1"/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F49C9F46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F4848"/>
    <w:rsid w:val="00004489"/>
    <w:rsid w:val="00042B93"/>
    <w:rsid w:val="00173969"/>
    <w:rsid w:val="001A72A4"/>
    <w:rsid w:val="001B09EC"/>
    <w:rsid w:val="00237356"/>
    <w:rsid w:val="002C01A8"/>
    <w:rsid w:val="0031473F"/>
    <w:rsid w:val="004509AC"/>
    <w:rsid w:val="004A7A36"/>
    <w:rsid w:val="004E6D7C"/>
    <w:rsid w:val="00543DA8"/>
    <w:rsid w:val="00590793"/>
    <w:rsid w:val="005A02B9"/>
    <w:rsid w:val="005F4848"/>
    <w:rsid w:val="0069238D"/>
    <w:rsid w:val="00850A15"/>
    <w:rsid w:val="009D1F2C"/>
    <w:rsid w:val="00A1142E"/>
    <w:rsid w:val="00A116D9"/>
    <w:rsid w:val="00A2705F"/>
    <w:rsid w:val="00B5297E"/>
    <w:rsid w:val="00C1728A"/>
    <w:rsid w:val="00CB30F6"/>
    <w:rsid w:val="00D509F9"/>
    <w:rsid w:val="00D549C9"/>
    <w:rsid w:val="00E4393A"/>
    <w:rsid w:val="00E71614"/>
    <w:rsid w:val="00ED046C"/>
    <w:rsid w:val="00EE0A5C"/>
    <w:rsid w:val="00F9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0A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EE0A5C"/>
    <w:pPr>
      <w:ind w:left="579" w:hanging="357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1"/>
    <w:qFormat/>
    <w:rsid w:val="00EE0A5C"/>
  </w:style>
  <w:style w:type="paragraph" w:customStyle="1" w:styleId="TableParagraph">
    <w:name w:val="Table Paragraph"/>
    <w:basedOn w:val="Normal"/>
    <w:uiPriority w:val="1"/>
    <w:qFormat/>
    <w:rsid w:val="00EE0A5C"/>
  </w:style>
  <w:style w:type="table" w:styleId="Tabelacomgrade">
    <w:name w:val="Table Grid"/>
    <w:basedOn w:val="Tabelanormal"/>
    <w:uiPriority w:val="39"/>
    <w:rsid w:val="00B52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9A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4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EBC5B-485A-43C2-A604-D30282AB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970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2016-12-15T16:09:00Z</dcterms:created>
  <dcterms:modified xsi:type="dcterms:W3CDTF">2016-12-15T16:09:00Z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2016-11-01T00:00:00Z</vt:filetime>
  </property>
</Properties>
</file>